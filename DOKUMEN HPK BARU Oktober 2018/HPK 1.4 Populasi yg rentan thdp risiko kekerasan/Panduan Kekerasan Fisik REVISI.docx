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D6B" w:rsidRDefault="00262D6B" w:rsidP="00262D6B">
      <w:pPr>
        <w:spacing w:after="0" w:line="360" w:lineRule="auto"/>
        <w:rPr>
          <w:rFonts w:ascii="Arial" w:hAnsi="Arial" w:cs="Arial"/>
          <w:noProof/>
        </w:rPr>
      </w:pPr>
      <w:r>
        <w:rPr>
          <w:rFonts w:ascii="Arial" w:hAnsi="Arial" w:cs="Arial"/>
          <w:noProof/>
        </w:rPr>
        <w:t>LAMPIRAN PERATURAN DIREKTUR RSUD dr. MURJANI SAMPIT</w:t>
      </w:r>
    </w:p>
    <w:p w:rsidR="00262D6B" w:rsidRDefault="000B1A24" w:rsidP="00262D6B">
      <w:pPr>
        <w:spacing w:after="0" w:line="360" w:lineRule="auto"/>
        <w:rPr>
          <w:rFonts w:ascii="Arial" w:hAnsi="Arial" w:cs="Arial"/>
        </w:rPr>
      </w:pPr>
      <w:r>
        <w:rPr>
          <w:rFonts w:ascii="Arial" w:hAnsi="Arial" w:cs="Arial"/>
        </w:rPr>
        <w:t xml:space="preserve">NOMOR </w:t>
      </w:r>
      <w:r>
        <w:rPr>
          <w:rFonts w:ascii="Arial" w:hAnsi="Arial" w:cs="Arial"/>
        </w:rPr>
        <w:tab/>
        <w:t>:</w:t>
      </w:r>
      <w:r>
        <w:rPr>
          <w:rFonts w:ascii="Arial" w:hAnsi="Arial" w:cs="Arial"/>
          <w:lang w:val="id-ID"/>
        </w:rPr>
        <w:t>001</w:t>
      </w:r>
      <w:r w:rsidR="00262D6B">
        <w:rPr>
          <w:rFonts w:ascii="Arial" w:hAnsi="Arial" w:cs="Arial"/>
        </w:rPr>
        <w:t>/PER/DIR/P03/ RSUD-DM/I/2018</w:t>
      </w:r>
    </w:p>
    <w:p w:rsidR="00262D6B" w:rsidRDefault="00262D6B" w:rsidP="00262D6B">
      <w:pPr>
        <w:spacing w:after="0" w:line="360" w:lineRule="auto"/>
        <w:rPr>
          <w:rFonts w:ascii="Arial" w:hAnsi="Arial" w:cs="Arial"/>
        </w:rPr>
      </w:pPr>
      <w:r>
        <w:rPr>
          <w:rFonts w:ascii="Arial" w:hAnsi="Arial" w:cs="Arial"/>
          <w:noProof/>
        </w:rPr>
        <w:t xml:space="preserve">TENTANG </w:t>
      </w:r>
      <w:r>
        <w:rPr>
          <w:rFonts w:ascii="Arial" w:hAnsi="Arial" w:cs="Arial"/>
          <w:noProof/>
        </w:rPr>
        <w:tab/>
        <w:t>: HAK PASIEN DAN KELUARGA RSUD dr.MURJANI SAMPIT</w:t>
      </w:r>
    </w:p>
    <w:p w:rsidR="0095209B" w:rsidRPr="0009195E" w:rsidRDefault="0095209B" w:rsidP="00CA6FF6">
      <w:pPr>
        <w:spacing w:after="0"/>
        <w:jc w:val="center"/>
        <w:rPr>
          <w:rFonts w:ascii="Arial" w:eastAsia="Times New Roman" w:hAnsi="Arial" w:cs="Arial"/>
          <w:b/>
          <w:lang w:val="id-ID"/>
        </w:rPr>
      </w:pPr>
    </w:p>
    <w:p w:rsidR="00281CD3" w:rsidRPr="0009195E" w:rsidRDefault="00CA6FF6" w:rsidP="00CA6FF6">
      <w:pPr>
        <w:spacing w:after="0"/>
        <w:jc w:val="center"/>
        <w:rPr>
          <w:rFonts w:ascii="Arial" w:eastAsia="Times New Roman" w:hAnsi="Arial" w:cs="Arial"/>
          <w:b/>
          <w:lang w:val="id-ID"/>
        </w:rPr>
      </w:pPr>
      <w:r w:rsidRPr="0009195E">
        <w:rPr>
          <w:rFonts w:ascii="Arial" w:eastAsia="Times New Roman" w:hAnsi="Arial" w:cs="Arial"/>
          <w:b/>
          <w:lang w:val="fr-FR"/>
        </w:rPr>
        <w:t>PANDUAN</w:t>
      </w:r>
    </w:p>
    <w:p w:rsidR="00CA6FF6" w:rsidRPr="0009195E" w:rsidRDefault="00CA6FF6" w:rsidP="00CA6FF6">
      <w:pPr>
        <w:spacing w:after="0"/>
        <w:jc w:val="center"/>
        <w:rPr>
          <w:rFonts w:ascii="Arial" w:eastAsia="Times New Roman" w:hAnsi="Arial" w:cs="Arial"/>
          <w:b/>
          <w:lang w:val="id-ID"/>
        </w:rPr>
      </w:pPr>
      <w:r w:rsidRPr="0009195E">
        <w:rPr>
          <w:rFonts w:ascii="Arial" w:eastAsia="Times New Roman" w:hAnsi="Arial" w:cs="Arial"/>
          <w:b/>
          <w:lang w:val="fr-FR"/>
        </w:rPr>
        <w:t>PERLINDUNGAN PASIEN DARI KEKERASAN FISIK</w:t>
      </w:r>
    </w:p>
    <w:p w:rsidR="00281CD3" w:rsidRPr="0009195E" w:rsidRDefault="00281CD3" w:rsidP="00CA6FF6">
      <w:pPr>
        <w:spacing w:after="0"/>
        <w:jc w:val="center"/>
        <w:rPr>
          <w:rFonts w:ascii="Arial" w:eastAsia="Times New Roman" w:hAnsi="Arial" w:cs="Arial"/>
          <w:b/>
          <w:lang w:val="id-ID"/>
        </w:rPr>
      </w:pPr>
      <w:r w:rsidRPr="0009195E">
        <w:rPr>
          <w:rFonts w:ascii="Arial" w:eastAsia="Times New Roman" w:hAnsi="Arial" w:cs="Arial"/>
          <w:b/>
          <w:lang w:val="id-ID"/>
        </w:rPr>
        <w:t>RSUD dr. MURJANI SAMPIT</w:t>
      </w:r>
    </w:p>
    <w:p w:rsidR="003133E3" w:rsidRPr="0009195E" w:rsidRDefault="003133E3" w:rsidP="00CA6FF6">
      <w:pPr>
        <w:jc w:val="center"/>
        <w:rPr>
          <w:rFonts w:ascii="Arial" w:eastAsia="Times New Roman" w:hAnsi="Arial" w:cs="Arial"/>
          <w:lang w:val="id-ID"/>
        </w:rPr>
      </w:pPr>
    </w:p>
    <w:p w:rsidR="003133E3" w:rsidRPr="0009195E" w:rsidRDefault="003133E3" w:rsidP="000E51E4">
      <w:pPr>
        <w:spacing w:after="0"/>
        <w:jc w:val="center"/>
        <w:rPr>
          <w:rFonts w:ascii="Arial" w:eastAsia="Times New Roman" w:hAnsi="Arial" w:cs="Arial"/>
          <w:b/>
          <w:lang w:val="id-ID"/>
        </w:rPr>
      </w:pPr>
      <w:r w:rsidRPr="0009195E">
        <w:rPr>
          <w:rFonts w:ascii="Arial" w:eastAsia="Times New Roman" w:hAnsi="Arial" w:cs="Arial"/>
          <w:b/>
          <w:lang w:val="id-ID"/>
        </w:rPr>
        <w:t>BAB I</w:t>
      </w:r>
      <w:bookmarkStart w:id="0" w:name="_GoBack"/>
      <w:bookmarkEnd w:id="0"/>
    </w:p>
    <w:p w:rsidR="00CA6FF6" w:rsidRDefault="00CA6FF6" w:rsidP="000E51E4">
      <w:pPr>
        <w:spacing w:after="0"/>
        <w:jc w:val="center"/>
        <w:rPr>
          <w:rFonts w:ascii="Arial" w:eastAsia="Times New Roman" w:hAnsi="Arial" w:cs="Arial"/>
          <w:b/>
          <w:lang w:val="id-ID"/>
        </w:rPr>
      </w:pPr>
      <w:r w:rsidRPr="0009195E">
        <w:rPr>
          <w:rFonts w:ascii="Arial" w:eastAsia="Times New Roman" w:hAnsi="Arial" w:cs="Arial"/>
          <w:b/>
        </w:rPr>
        <w:t>DEFINISI</w:t>
      </w:r>
    </w:p>
    <w:p w:rsidR="00CA6FF6" w:rsidRPr="0009195E" w:rsidRDefault="00CA6FF6" w:rsidP="009D0660">
      <w:pPr>
        <w:numPr>
          <w:ilvl w:val="0"/>
          <w:numId w:val="9"/>
        </w:numPr>
        <w:spacing w:after="0" w:line="360" w:lineRule="auto"/>
        <w:ind w:left="851" w:hanging="311"/>
        <w:jc w:val="both"/>
        <w:rPr>
          <w:rFonts w:ascii="Arial" w:eastAsia="Times New Roman" w:hAnsi="Arial" w:cs="Arial"/>
        </w:rPr>
      </w:pPr>
      <w:r w:rsidRPr="0009195E">
        <w:rPr>
          <w:rFonts w:ascii="Arial" w:eastAsia="Times New Roman" w:hAnsi="Arial" w:cs="Arial"/>
          <w:b/>
        </w:rPr>
        <w:t xml:space="preserve">Kekerasan Fisik </w:t>
      </w:r>
      <w:r w:rsidRPr="0009195E">
        <w:rPr>
          <w:rFonts w:ascii="Arial" w:eastAsia="Times New Roman" w:hAnsi="Arial" w:cs="Arial"/>
        </w:rPr>
        <w:t>adalah ekspresi dari hal-hal yang dilakukan secara fisik yang mencerminkan tindakan agresif dan penyerangan pada kebebasan atau martabat seseorang.Kekerasan Fisik dapat dilakukan oleh perorangan atau sekelompok orang.</w:t>
      </w:r>
    </w:p>
    <w:p w:rsidR="00CA6FF6" w:rsidRPr="0009195E" w:rsidRDefault="00CA6FF6" w:rsidP="009D0660">
      <w:pPr>
        <w:spacing w:after="0" w:line="360" w:lineRule="auto"/>
        <w:ind w:left="851" w:hanging="311"/>
        <w:jc w:val="both"/>
        <w:rPr>
          <w:rFonts w:ascii="Arial" w:eastAsia="Times New Roman" w:hAnsi="Arial" w:cs="Arial"/>
        </w:rPr>
      </w:pPr>
      <w:r w:rsidRPr="0009195E">
        <w:rPr>
          <w:rFonts w:ascii="Arial" w:eastAsia="Times New Roman" w:hAnsi="Arial" w:cs="Arial"/>
        </w:rPr>
        <w:t xml:space="preserve">    </w:t>
      </w:r>
      <w:r w:rsidRPr="0009195E">
        <w:rPr>
          <w:rFonts w:ascii="Arial" w:eastAsia="Times New Roman" w:hAnsi="Arial" w:cs="Arial"/>
          <w:b/>
        </w:rPr>
        <w:t>Perlindungan terhadap pasien</w:t>
      </w:r>
      <w:r w:rsidR="00660913" w:rsidRPr="0009195E">
        <w:rPr>
          <w:rFonts w:ascii="Arial" w:eastAsia="Times New Roman" w:hAnsi="Arial" w:cs="Arial"/>
        </w:rPr>
        <w:t xml:space="preserve"> adalah upaya pe</w:t>
      </w:r>
      <w:r w:rsidRPr="0009195E">
        <w:rPr>
          <w:rFonts w:ascii="Arial" w:eastAsia="Times New Roman" w:hAnsi="Arial" w:cs="Arial"/>
        </w:rPr>
        <w:t>ncegahan, perlindungan dan tanggung  jawab rumah</w:t>
      </w:r>
      <w:r w:rsidR="00660913" w:rsidRPr="0009195E">
        <w:rPr>
          <w:rFonts w:ascii="Arial" w:eastAsia="Times New Roman" w:hAnsi="Arial" w:cs="Arial"/>
        </w:rPr>
        <w:t xml:space="preserve"> </w:t>
      </w:r>
      <w:r w:rsidRPr="0009195E">
        <w:rPr>
          <w:rFonts w:ascii="Arial" w:eastAsia="Times New Roman" w:hAnsi="Arial" w:cs="Arial"/>
        </w:rPr>
        <w:t>sakit terhadap pasien dari kekerasan fisik yang mungkin dilakukan oleh</w:t>
      </w:r>
      <w:r w:rsidR="00660913" w:rsidRPr="0009195E">
        <w:rPr>
          <w:rFonts w:ascii="Arial" w:eastAsia="Times New Roman" w:hAnsi="Arial" w:cs="Arial"/>
        </w:rPr>
        <w:t xml:space="preserve"> </w:t>
      </w:r>
      <w:r w:rsidRPr="0009195E">
        <w:rPr>
          <w:rFonts w:ascii="Arial" w:eastAsia="Times New Roman" w:hAnsi="Arial" w:cs="Arial"/>
        </w:rPr>
        <w:t>pengunjung, pasien lain atau staf</w:t>
      </w:r>
      <w:r w:rsidR="00A16B36" w:rsidRPr="0009195E">
        <w:rPr>
          <w:rFonts w:ascii="Arial" w:eastAsia="Times New Roman" w:hAnsi="Arial" w:cs="Arial"/>
        </w:rPr>
        <w:t>f</w:t>
      </w:r>
      <w:r w:rsidRPr="0009195E">
        <w:rPr>
          <w:rFonts w:ascii="Arial" w:eastAsia="Times New Roman" w:hAnsi="Arial" w:cs="Arial"/>
        </w:rPr>
        <w:t xml:space="preserve"> rumah sakit.</w:t>
      </w:r>
    </w:p>
    <w:p w:rsidR="00CA6FF6" w:rsidRPr="0009195E" w:rsidRDefault="00CA6FF6" w:rsidP="009D0660">
      <w:pPr>
        <w:numPr>
          <w:ilvl w:val="0"/>
          <w:numId w:val="9"/>
        </w:numPr>
        <w:spacing w:after="0" w:line="360" w:lineRule="auto"/>
        <w:jc w:val="both"/>
        <w:rPr>
          <w:rFonts w:ascii="Arial" w:eastAsia="Times New Roman" w:hAnsi="Arial" w:cs="Arial"/>
        </w:rPr>
      </w:pPr>
      <w:r w:rsidRPr="0009195E">
        <w:rPr>
          <w:rFonts w:ascii="Arial" w:eastAsia="Times New Roman" w:hAnsi="Arial" w:cs="Arial"/>
          <w:b/>
        </w:rPr>
        <w:t>Perlindungan  pasien dari kekerasan fisik</w:t>
      </w:r>
      <w:r w:rsidRPr="0009195E">
        <w:rPr>
          <w:rFonts w:ascii="Arial" w:eastAsia="Times New Roman" w:hAnsi="Arial" w:cs="Arial"/>
        </w:rPr>
        <w:t xml:space="preserve">  adalah suatu tindakan  atau pencegahan yang dilakukan petugas rumah sakit untuk melindungi pasien terhadap tindakan kekerasan fisik, baik dari pengantar atau pengunjung  pasien, staf</w:t>
      </w:r>
      <w:r w:rsidR="00A16B36" w:rsidRPr="0009195E">
        <w:rPr>
          <w:rFonts w:ascii="Arial" w:eastAsia="Times New Roman" w:hAnsi="Arial" w:cs="Arial"/>
        </w:rPr>
        <w:t>f</w:t>
      </w:r>
      <w:r w:rsidRPr="0009195E">
        <w:rPr>
          <w:rFonts w:ascii="Arial" w:eastAsia="Times New Roman" w:hAnsi="Arial" w:cs="Arial"/>
        </w:rPr>
        <w:t xml:space="preserve"> maupun pasien yang lain.</w:t>
      </w:r>
    </w:p>
    <w:p w:rsidR="00CA6FF6" w:rsidRPr="0009195E" w:rsidRDefault="00CA6FF6" w:rsidP="009D0660">
      <w:pPr>
        <w:numPr>
          <w:ilvl w:val="0"/>
          <w:numId w:val="9"/>
        </w:numPr>
        <w:spacing w:after="0" w:line="360" w:lineRule="auto"/>
        <w:jc w:val="both"/>
        <w:rPr>
          <w:rFonts w:ascii="Arial" w:eastAsia="Times New Roman" w:hAnsi="Arial" w:cs="Arial"/>
        </w:rPr>
      </w:pPr>
      <w:r w:rsidRPr="0009195E">
        <w:rPr>
          <w:rFonts w:ascii="Arial" w:eastAsia="Times New Roman" w:hAnsi="Arial" w:cs="Arial"/>
          <w:b/>
        </w:rPr>
        <w:t xml:space="preserve">Bayi </w:t>
      </w:r>
      <w:r w:rsidRPr="0009195E">
        <w:rPr>
          <w:rFonts w:ascii="Arial" w:eastAsia="Times New Roman" w:hAnsi="Arial" w:cs="Arial"/>
        </w:rPr>
        <w:t xml:space="preserve">adalah anak usia di </w:t>
      </w:r>
      <w:r w:rsidR="00660913" w:rsidRPr="0009195E">
        <w:rPr>
          <w:rFonts w:ascii="Arial" w:eastAsia="Times New Roman" w:hAnsi="Arial" w:cs="Arial"/>
        </w:rPr>
        <w:t>antara 0 - 6 bulan</w:t>
      </w:r>
      <w:r w:rsidRPr="0009195E">
        <w:rPr>
          <w:rFonts w:ascii="Arial" w:eastAsia="Times New Roman" w:hAnsi="Arial" w:cs="Arial"/>
        </w:rPr>
        <w:t>.</w:t>
      </w:r>
    </w:p>
    <w:p w:rsidR="00CA6FF6" w:rsidRPr="0009195E" w:rsidRDefault="00CA6FF6" w:rsidP="009D0660">
      <w:pPr>
        <w:numPr>
          <w:ilvl w:val="0"/>
          <w:numId w:val="9"/>
        </w:numPr>
        <w:spacing w:after="0" w:line="360" w:lineRule="auto"/>
        <w:jc w:val="both"/>
        <w:rPr>
          <w:rFonts w:ascii="Arial" w:eastAsia="Times New Roman" w:hAnsi="Arial" w:cs="Arial"/>
        </w:rPr>
      </w:pPr>
      <w:r w:rsidRPr="0009195E">
        <w:rPr>
          <w:rFonts w:ascii="Arial" w:eastAsia="Times New Roman" w:hAnsi="Arial" w:cs="Arial"/>
          <w:b/>
        </w:rPr>
        <w:t xml:space="preserve">Bayi Lahir Normal adalah adalah </w:t>
      </w:r>
      <w:r w:rsidRPr="0009195E">
        <w:rPr>
          <w:rFonts w:ascii="Arial" w:eastAsia="Times New Roman" w:hAnsi="Arial" w:cs="Arial"/>
        </w:rPr>
        <w:t>bayi yang lahir dengan umur kehamilan 37 minggu sampai 42</w:t>
      </w:r>
      <w:r w:rsidR="00660913" w:rsidRPr="0009195E">
        <w:rPr>
          <w:rFonts w:ascii="Arial" w:eastAsia="Times New Roman" w:hAnsi="Arial" w:cs="Arial"/>
        </w:rPr>
        <w:t xml:space="preserve"> </w:t>
      </w:r>
      <w:r w:rsidRPr="0009195E">
        <w:rPr>
          <w:rFonts w:ascii="Arial" w:eastAsia="Times New Roman" w:hAnsi="Arial" w:cs="Arial"/>
        </w:rPr>
        <w:t>minggu</w:t>
      </w:r>
      <w:r w:rsidR="00660913" w:rsidRPr="0009195E">
        <w:rPr>
          <w:rFonts w:ascii="Arial" w:eastAsia="Times New Roman" w:hAnsi="Arial" w:cs="Arial"/>
        </w:rPr>
        <w:t xml:space="preserve"> </w:t>
      </w:r>
      <w:r w:rsidRPr="0009195E">
        <w:rPr>
          <w:rFonts w:ascii="Arial" w:eastAsia="Times New Roman" w:hAnsi="Arial" w:cs="Arial"/>
        </w:rPr>
        <w:t>dan</w:t>
      </w:r>
      <w:r w:rsidR="00660913" w:rsidRPr="0009195E">
        <w:rPr>
          <w:rFonts w:ascii="Arial" w:eastAsia="Times New Roman" w:hAnsi="Arial" w:cs="Arial"/>
        </w:rPr>
        <w:t xml:space="preserve"> </w:t>
      </w:r>
      <w:r w:rsidRPr="0009195E">
        <w:rPr>
          <w:rFonts w:ascii="Arial" w:eastAsia="Times New Roman" w:hAnsi="Arial" w:cs="Arial"/>
        </w:rPr>
        <w:t>berat</w:t>
      </w:r>
      <w:r w:rsidR="00660913" w:rsidRPr="0009195E">
        <w:rPr>
          <w:rFonts w:ascii="Arial" w:eastAsia="Times New Roman" w:hAnsi="Arial" w:cs="Arial"/>
        </w:rPr>
        <w:t xml:space="preserve"> </w:t>
      </w:r>
      <w:r w:rsidRPr="0009195E">
        <w:rPr>
          <w:rFonts w:ascii="Arial" w:eastAsia="Times New Roman" w:hAnsi="Arial" w:cs="Arial"/>
        </w:rPr>
        <w:t>lahir 2500 gram sampai 4000 gram.</w:t>
      </w:r>
    </w:p>
    <w:p w:rsidR="00CA6FF6" w:rsidRPr="0009195E" w:rsidRDefault="00CA6FF6" w:rsidP="009D0660">
      <w:pPr>
        <w:numPr>
          <w:ilvl w:val="0"/>
          <w:numId w:val="9"/>
        </w:numPr>
        <w:spacing w:line="360" w:lineRule="auto"/>
        <w:contextualSpacing/>
        <w:jc w:val="both"/>
        <w:rPr>
          <w:rFonts w:ascii="Arial" w:eastAsia="Times New Roman" w:hAnsi="Arial" w:cs="Arial"/>
        </w:rPr>
      </w:pPr>
      <w:r w:rsidRPr="0009195E">
        <w:rPr>
          <w:rFonts w:ascii="Arial" w:eastAsia="Times New Roman" w:hAnsi="Arial" w:cs="Arial"/>
          <w:b/>
        </w:rPr>
        <w:t>Bayi Lahir Neonatus</w:t>
      </w:r>
      <w:r w:rsidRPr="0009195E">
        <w:rPr>
          <w:rFonts w:ascii="Arial" w:eastAsia="Times New Roman" w:hAnsi="Arial" w:cs="Arial"/>
        </w:rPr>
        <w:t xml:space="preserve"> adalah bayi dalam kurun waktu satu jam pertama kelahiran.</w:t>
      </w:r>
    </w:p>
    <w:p w:rsidR="00CA6FF6" w:rsidRPr="0009195E" w:rsidRDefault="00CA6FF6" w:rsidP="009D0660">
      <w:pPr>
        <w:numPr>
          <w:ilvl w:val="0"/>
          <w:numId w:val="9"/>
        </w:numPr>
        <w:spacing w:after="0" w:line="360" w:lineRule="auto"/>
        <w:jc w:val="both"/>
        <w:rPr>
          <w:rFonts w:ascii="Arial" w:eastAsia="Times New Roman" w:hAnsi="Arial" w:cs="Arial"/>
        </w:rPr>
      </w:pPr>
      <w:r w:rsidRPr="0009195E">
        <w:rPr>
          <w:rFonts w:ascii="Arial" w:eastAsia="Times New Roman" w:hAnsi="Arial" w:cs="Arial"/>
          <w:b/>
        </w:rPr>
        <w:t>Anak</w:t>
      </w:r>
      <w:r w:rsidRPr="0009195E">
        <w:rPr>
          <w:rFonts w:ascii="Arial" w:eastAsia="Times New Roman" w:hAnsi="Arial" w:cs="Arial"/>
        </w:rPr>
        <w:t xml:space="preserve"> adalah manusia yang berusia</w:t>
      </w:r>
      <w:r w:rsidR="00660913" w:rsidRPr="0009195E">
        <w:rPr>
          <w:rFonts w:ascii="Arial" w:eastAsia="Times New Roman" w:hAnsi="Arial" w:cs="Arial"/>
        </w:rPr>
        <w:t xml:space="preserve"> maksimal</w:t>
      </w:r>
      <w:r w:rsidRPr="0009195E">
        <w:rPr>
          <w:rFonts w:ascii="Arial" w:eastAsia="Times New Roman" w:hAnsi="Arial" w:cs="Arial"/>
        </w:rPr>
        <w:t xml:space="preserve"> 18 tahun dan belum menikah.</w:t>
      </w:r>
    </w:p>
    <w:p w:rsidR="00CA6FF6" w:rsidRPr="0009195E" w:rsidRDefault="00CA6FF6" w:rsidP="009D0660">
      <w:pPr>
        <w:numPr>
          <w:ilvl w:val="0"/>
          <w:numId w:val="9"/>
        </w:numPr>
        <w:spacing w:after="0" w:line="360" w:lineRule="auto"/>
        <w:jc w:val="both"/>
        <w:rPr>
          <w:rFonts w:ascii="Arial" w:eastAsia="Times New Roman" w:hAnsi="Arial" w:cs="Arial"/>
        </w:rPr>
      </w:pPr>
      <w:r w:rsidRPr="0009195E">
        <w:rPr>
          <w:rFonts w:ascii="Arial" w:eastAsia="Times New Roman" w:hAnsi="Arial" w:cs="Arial"/>
        </w:rPr>
        <w:t xml:space="preserve">Usia lanjut adalah periode penutup dalam rentang hidup </w:t>
      </w:r>
      <w:r w:rsidR="00660913" w:rsidRPr="0009195E">
        <w:rPr>
          <w:rFonts w:ascii="Arial" w:eastAsia="Times New Roman" w:hAnsi="Arial" w:cs="Arial"/>
        </w:rPr>
        <w:t xml:space="preserve">seseorang </w:t>
      </w:r>
      <w:r w:rsidRPr="0009195E">
        <w:rPr>
          <w:rFonts w:ascii="Arial" w:eastAsia="Times New Roman" w:hAnsi="Arial" w:cs="Arial"/>
        </w:rPr>
        <w:t xml:space="preserve">masa ini di mulai dari </w:t>
      </w:r>
      <w:r w:rsidR="00660913" w:rsidRPr="0009195E">
        <w:rPr>
          <w:rFonts w:ascii="Arial" w:eastAsia="Times New Roman" w:hAnsi="Arial" w:cs="Arial"/>
        </w:rPr>
        <w:t>umur 55</w:t>
      </w:r>
      <w:r w:rsidRPr="0009195E">
        <w:rPr>
          <w:rFonts w:ascii="Arial" w:eastAsia="Times New Roman" w:hAnsi="Arial" w:cs="Arial"/>
        </w:rPr>
        <w:t xml:space="preserve"> tahun sampai </w:t>
      </w:r>
      <w:r w:rsidR="00660913" w:rsidRPr="0009195E">
        <w:rPr>
          <w:rFonts w:ascii="Arial" w:eastAsia="Times New Roman" w:hAnsi="Arial" w:cs="Arial"/>
        </w:rPr>
        <w:t xml:space="preserve">meninggal </w:t>
      </w:r>
      <w:r w:rsidRPr="0009195E">
        <w:rPr>
          <w:rFonts w:ascii="Arial" w:eastAsia="Times New Roman" w:hAnsi="Arial" w:cs="Arial"/>
        </w:rPr>
        <w:t>ditandai dengan adanya perubahan yang bersifat fisik dan psikologis yang semakin menurun.</w:t>
      </w:r>
    </w:p>
    <w:p w:rsidR="00CA6FF6" w:rsidRPr="0009195E" w:rsidRDefault="00CA6FF6" w:rsidP="009D0660">
      <w:pPr>
        <w:numPr>
          <w:ilvl w:val="0"/>
          <w:numId w:val="9"/>
        </w:numPr>
        <w:spacing w:after="0" w:line="360" w:lineRule="auto"/>
        <w:contextualSpacing/>
        <w:jc w:val="both"/>
        <w:rPr>
          <w:rFonts w:ascii="Arial" w:eastAsia="Times New Roman" w:hAnsi="Arial" w:cs="Arial"/>
        </w:rPr>
      </w:pPr>
      <w:r w:rsidRPr="0009195E">
        <w:rPr>
          <w:rFonts w:ascii="Arial" w:eastAsia="Times New Roman" w:hAnsi="Arial" w:cs="Arial"/>
          <w:b/>
        </w:rPr>
        <w:t>Peyandang cacat</w:t>
      </w:r>
      <w:r w:rsidRPr="0009195E">
        <w:rPr>
          <w:rFonts w:ascii="Arial" w:eastAsia="Times New Roman" w:hAnsi="Arial" w:cs="Arial"/>
        </w:rPr>
        <w:t xml:space="preserve"> adalah orang yang mempunyai kelainan fisik</w:t>
      </w:r>
      <w:ins w:id="1" w:author="Unknown">
        <w:r w:rsidRPr="0009195E">
          <w:rPr>
            <w:rFonts w:ascii="Arial" w:eastAsia="Times New Roman" w:hAnsi="Arial" w:cs="Arial"/>
            <w:u w:val="single"/>
          </w:rPr>
          <w:t xml:space="preserve"> </w:t>
        </w:r>
      </w:ins>
      <w:r w:rsidRPr="0009195E">
        <w:rPr>
          <w:rFonts w:ascii="Arial" w:eastAsia="Times New Roman" w:hAnsi="Arial" w:cs="Arial"/>
        </w:rPr>
        <w:t>dan atau mental yang dapat mengganggu atau menghalangi serta dapat menjadi hambatan bagi dirinya atau</w:t>
      </w:r>
      <w:r w:rsidR="00660913" w:rsidRPr="0009195E">
        <w:rPr>
          <w:rFonts w:ascii="Arial" w:eastAsia="Times New Roman" w:hAnsi="Arial" w:cs="Arial"/>
        </w:rPr>
        <w:t xml:space="preserve"> melakukan kegiatan yang normal</w:t>
      </w:r>
      <w:r w:rsidRPr="0009195E">
        <w:rPr>
          <w:rFonts w:ascii="Arial" w:eastAsia="Times New Roman" w:hAnsi="Arial" w:cs="Arial"/>
        </w:rPr>
        <w:t>.</w:t>
      </w:r>
      <w:r w:rsidR="00660913" w:rsidRPr="0009195E">
        <w:rPr>
          <w:rFonts w:ascii="Arial" w:eastAsia="Times New Roman" w:hAnsi="Arial" w:cs="Arial"/>
        </w:rPr>
        <w:t xml:space="preserve"> </w:t>
      </w:r>
      <w:r w:rsidRPr="0009195E">
        <w:rPr>
          <w:rFonts w:ascii="Arial" w:eastAsia="Times New Roman" w:hAnsi="Arial" w:cs="Arial"/>
        </w:rPr>
        <w:t>Hambatan tersebut dapat meliputi,</w:t>
      </w:r>
      <w:r w:rsidR="00660913" w:rsidRPr="0009195E">
        <w:rPr>
          <w:rFonts w:ascii="Arial" w:eastAsia="Times New Roman" w:hAnsi="Arial" w:cs="Arial"/>
        </w:rPr>
        <w:t xml:space="preserve"> c</w:t>
      </w:r>
      <w:r w:rsidRPr="0009195E">
        <w:rPr>
          <w:rFonts w:ascii="Arial" w:eastAsia="Times New Roman" w:hAnsi="Arial" w:cs="Arial"/>
        </w:rPr>
        <w:t>acat fisik , cacat mental dan keduanya.</w:t>
      </w:r>
    </w:p>
    <w:p w:rsidR="00CA6FF6" w:rsidRPr="0009195E" w:rsidRDefault="00CA6FF6" w:rsidP="009D0660">
      <w:pPr>
        <w:numPr>
          <w:ilvl w:val="0"/>
          <w:numId w:val="9"/>
        </w:numPr>
        <w:spacing w:after="0" w:line="360" w:lineRule="auto"/>
        <w:ind w:left="851" w:hanging="311"/>
        <w:contextualSpacing/>
        <w:jc w:val="both"/>
        <w:rPr>
          <w:rFonts w:ascii="Arial" w:eastAsia="Times New Roman" w:hAnsi="Arial" w:cs="Arial"/>
        </w:rPr>
      </w:pPr>
      <w:r w:rsidRPr="0009195E">
        <w:rPr>
          <w:rFonts w:ascii="Arial" w:eastAsia="Times New Roman" w:hAnsi="Arial" w:cs="Arial"/>
          <w:b/>
        </w:rPr>
        <w:t>Pasien Koma</w:t>
      </w:r>
      <w:r w:rsidRPr="0009195E">
        <w:rPr>
          <w:rFonts w:ascii="Arial" w:eastAsia="Times New Roman" w:hAnsi="Arial" w:cs="Arial"/>
        </w:rPr>
        <w:t xml:space="preserve"> adalah pasien yang tidak dapat dibangunkan, tidak memberikan</w:t>
      </w:r>
      <w:r w:rsidRPr="0009195E">
        <w:rPr>
          <w:rFonts w:ascii="Arial" w:eastAsia="Times New Roman" w:hAnsi="Arial" w:cs="Arial"/>
          <w:lang w:val="en-GB"/>
        </w:rPr>
        <w:t xml:space="preserve"> </w:t>
      </w:r>
      <w:r w:rsidRPr="0009195E">
        <w:rPr>
          <w:rFonts w:ascii="Arial" w:eastAsia="Times New Roman" w:hAnsi="Arial" w:cs="Arial"/>
        </w:rPr>
        <w:t>respons</w:t>
      </w:r>
    </w:p>
    <w:p w:rsidR="00CA6FF6" w:rsidRPr="0009195E" w:rsidRDefault="001A510C" w:rsidP="009D0660">
      <w:pPr>
        <w:spacing w:after="0" w:line="360" w:lineRule="auto"/>
        <w:ind w:left="851"/>
        <w:jc w:val="both"/>
        <w:rPr>
          <w:rFonts w:ascii="Arial" w:eastAsia="Times New Roman" w:hAnsi="Arial" w:cs="Arial"/>
        </w:rPr>
      </w:pPr>
      <w:r w:rsidRPr="0009195E">
        <w:rPr>
          <w:rFonts w:ascii="Arial" w:eastAsia="Times New Roman" w:hAnsi="Arial" w:cs="Arial"/>
          <w:lang w:val="id-ID"/>
        </w:rPr>
        <w:t>n</w:t>
      </w:r>
      <w:r w:rsidR="00CA6FF6" w:rsidRPr="0009195E">
        <w:rPr>
          <w:rFonts w:ascii="Arial" w:eastAsia="Times New Roman" w:hAnsi="Arial" w:cs="Arial"/>
        </w:rPr>
        <w:t>ormal</w:t>
      </w:r>
      <w:r w:rsidRPr="0009195E">
        <w:rPr>
          <w:rFonts w:ascii="Arial" w:eastAsia="Times New Roman" w:hAnsi="Arial" w:cs="Arial"/>
          <w:lang w:val="id-ID"/>
        </w:rPr>
        <w:t xml:space="preserve"> </w:t>
      </w:r>
      <w:r w:rsidR="00CA6FF6" w:rsidRPr="0009195E">
        <w:rPr>
          <w:rFonts w:ascii="Arial" w:eastAsia="Times New Roman" w:hAnsi="Arial" w:cs="Arial"/>
        </w:rPr>
        <w:t>terhadap rasa sakit atau rangsangan cahaya,</w:t>
      </w:r>
      <w:r w:rsidR="00660913" w:rsidRPr="0009195E">
        <w:rPr>
          <w:rFonts w:ascii="Arial" w:eastAsia="Times New Roman" w:hAnsi="Arial" w:cs="Arial"/>
        </w:rPr>
        <w:t xml:space="preserve"> </w:t>
      </w:r>
      <w:r w:rsidR="00CA6FF6" w:rsidRPr="0009195E">
        <w:rPr>
          <w:rFonts w:ascii="Arial" w:eastAsia="Times New Roman" w:hAnsi="Arial" w:cs="Arial"/>
        </w:rPr>
        <w:t>tidak</w:t>
      </w:r>
      <w:r w:rsidR="00660913" w:rsidRPr="0009195E">
        <w:rPr>
          <w:rFonts w:ascii="Arial" w:eastAsia="Times New Roman" w:hAnsi="Arial" w:cs="Arial"/>
        </w:rPr>
        <w:t xml:space="preserve"> </w:t>
      </w:r>
      <w:r w:rsidR="00CA6FF6" w:rsidRPr="0009195E">
        <w:rPr>
          <w:rFonts w:ascii="Arial" w:eastAsia="Times New Roman" w:hAnsi="Arial" w:cs="Arial"/>
        </w:rPr>
        <w:t>memiliki siklus tidur bangun, dan tidak dapat melakukan tindakan sukarela. Koma dapat ditimbulkan karena berbagai kondisi, termasuk keracunan,</w:t>
      </w:r>
      <w:r w:rsidR="00660913" w:rsidRPr="0009195E">
        <w:rPr>
          <w:rFonts w:ascii="Arial" w:eastAsia="Times New Roman" w:hAnsi="Arial" w:cs="Arial"/>
        </w:rPr>
        <w:t xml:space="preserve"> </w:t>
      </w:r>
      <w:r w:rsidR="00CA6FF6" w:rsidRPr="0009195E">
        <w:rPr>
          <w:rFonts w:ascii="Arial" w:eastAsia="Times New Roman" w:hAnsi="Arial" w:cs="Arial"/>
        </w:rPr>
        <w:t>keabnormalan metabolik, penyakit sistem saraf pusat, serta luka neorologis akut seperti stroke dan hipoksia, gegar otak karena kecelakaan berat, terkena dibagian kepala dan terjadi perdarahan di dalam tempurung kepala. Koma juga dapat secara senga</w:t>
      </w:r>
      <w:r w:rsidR="00A16B36" w:rsidRPr="0009195E">
        <w:rPr>
          <w:rFonts w:ascii="Arial" w:eastAsia="Times New Roman" w:hAnsi="Arial" w:cs="Arial"/>
        </w:rPr>
        <w:t>ja ditimbulkan oleh agen farmaseu</w:t>
      </w:r>
      <w:r w:rsidR="00CA6FF6" w:rsidRPr="0009195E">
        <w:rPr>
          <w:rFonts w:ascii="Arial" w:eastAsia="Times New Roman" w:hAnsi="Arial" w:cs="Arial"/>
        </w:rPr>
        <w:t>tika untuk mempertahankan fungsi otak setelah timbulnya  trauma otak.</w:t>
      </w:r>
    </w:p>
    <w:p w:rsidR="00CA6FF6" w:rsidRPr="0009195E" w:rsidRDefault="00CA6FF6" w:rsidP="009D0660">
      <w:pPr>
        <w:spacing w:after="0" w:line="360" w:lineRule="auto"/>
        <w:ind w:left="851" w:hanging="311"/>
        <w:jc w:val="both"/>
        <w:rPr>
          <w:rFonts w:ascii="Arial" w:eastAsia="Times New Roman" w:hAnsi="Arial" w:cs="Arial"/>
          <w:lang w:val="id-ID"/>
        </w:rPr>
      </w:pPr>
      <w:r w:rsidRPr="0009195E">
        <w:rPr>
          <w:rFonts w:ascii="Arial" w:eastAsia="Times New Roman" w:hAnsi="Arial" w:cs="Arial"/>
        </w:rPr>
        <w:t xml:space="preserve">     </w:t>
      </w:r>
      <w:r w:rsidR="00A16B36" w:rsidRPr="0009195E">
        <w:rPr>
          <w:rFonts w:ascii="Arial" w:eastAsia="Times New Roman" w:hAnsi="Arial" w:cs="Arial"/>
        </w:rPr>
        <w:t xml:space="preserve"> </w:t>
      </w:r>
      <w:r w:rsidR="00660913" w:rsidRPr="0009195E">
        <w:rPr>
          <w:rFonts w:ascii="Arial" w:eastAsia="Times New Roman" w:hAnsi="Arial" w:cs="Arial"/>
        </w:rPr>
        <w:t>Neu</w:t>
      </w:r>
      <w:r w:rsidRPr="0009195E">
        <w:rPr>
          <w:rFonts w:ascii="Arial" w:eastAsia="Times New Roman" w:hAnsi="Arial" w:cs="Arial"/>
        </w:rPr>
        <w:t>rologis akut seperti stroke dan hipoksia, geg</w:t>
      </w:r>
      <w:r w:rsidR="001A510C" w:rsidRPr="0009195E">
        <w:rPr>
          <w:rFonts w:ascii="Arial" w:eastAsia="Times New Roman" w:hAnsi="Arial" w:cs="Arial"/>
        </w:rPr>
        <w:t>ar otak karena kecelakaan berat</w:t>
      </w:r>
      <w:r w:rsidR="001A510C" w:rsidRPr="0009195E">
        <w:rPr>
          <w:rFonts w:ascii="Arial" w:eastAsia="Times New Roman" w:hAnsi="Arial" w:cs="Arial"/>
          <w:lang w:val="id-ID"/>
        </w:rPr>
        <w:t>.</w:t>
      </w: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9195E" w:rsidRDefault="0009195E" w:rsidP="00C4675C">
      <w:pPr>
        <w:tabs>
          <w:tab w:val="left" w:pos="4111"/>
          <w:tab w:val="left" w:pos="5670"/>
        </w:tabs>
        <w:spacing w:after="0" w:line="360" w:lineRule="auto"/>
        <w:ind w:left="630"/>
        <w:jc w:val="center"/>
        <w:rPr>
          <w:rFonts w:ascii="Arial" w:eastAsia="Times New Roman" w:hAnsi="Arial" w:cs="Arial"/>
          <w:b/>
          <w:lang w:val="id-ID"/>
        </w:rPr>
      </w:pPr>
    </w:p>
    <w:p w:rsidR="000B1A24" w:rsidRDefault="000B1A24" w:rsidP="00C4675C">
      <w:pPr>
        <w:tabs>
          <w:tab w:val="left" w:pos="4111"/>
          <w:tab w:val="left" w:pos="5670"/>
        </w:tabs>
        <w:spacing w:after="0" w:line="360" w:lineRule="auto"/>
        <w:ind w:left="630"/>
        <w:jc w:val="center"/>
        <w:rPr>
          <w:rFonts w:ascii="Arial" w:eastAsia="Times New Roman" w:hAnsi="Arial" w:cs="Arial"/>
          <w:b/>
          <w:lang w:val="id-ID"/>
        </w:rPr>
      </w:pPr>
    </w:p>
    <w:p w:rsidR="009D0660" w:rsidRDefault="009D0660" w:rsidP="00C4675C">
      <w:pPr>
        <w:tabs>
          <w:tab w:val="left" w:pos="4111"/>
          <w:tab w:val="left" w:pos="5670"/>
        </w:tabs>
        <w:spacing w:after="0" w:line="360" w:lineRule="auto"/>
        <w:ind w:left="630"/>
        <w:jc w:val="center"/>
        <w:rPr>
          <w:rFonts w:ascii="Arial" w:eastAsia="Times New Roman" w:hAnsi="Arial" w:cs="Arial"/>
          <w:b/>
          <w:lang w:val="id-ID"/>
        </w:rPr>
      </w:pPr>
    </w:p>
    <w:p w:rsidR="000B1A24" w:rsidRDefault="000B1A24" w:rsidP="00C4675C">
      <w:pPr>
        <w:tabs>
          <w:tab w:val="left" w:pos="4111"/>
          <w:tab w:val="left" w:pos="5670"/>
        </w:tabs>
        <w:spacing w:after="0" w:line="360" w:lineRule="auto"/>
        <w:ind w:left="630"/>
        <w:jc w:val="center"/>
        <w:rPr>
          <w:rFonts w:ascii="Arial" w:eastAsia="Times New Roman" w:hAnsi="Arial" w:cs="Arial"/>
          <w:b/>
          <w:lang w:val="id-ID"/>
        </w:rPr>
      </w:pPr>
    </w:p>
    <w:p w:rsidR="000B1A24" w:rsidRDefault="000B1A24" w:rsidP="00C4675C">
      <w:pPr>
        <w:tabs>
          <w:tab w:val="left" w:pos="4111"/>
          <w:tab w:val="left" w:pos="5670"/>
        </w:tabs>
        <w:spacing w:after="0" w:line="360" w:lineRule="auto"/>
        <w:ind w:left="630"/>
        <w:jc w:val="center"/>
        <w:rPr>
          <w:rFonts w:ascii="Arial" w:eastAsia="Times New Roman" w:hAnsi="Arial" w:cs="Arial"/>
          <w:b/>
          <w:lang w:val="id-ID"/>
        </w:rPr>
      </w:pPr>
    </w:p>
    <w:p w:rsidR="00C4675C" w:rsidRPr="0009195E" w:rsidRDefault="00C4675C" w:rsidP="00C4675C">
      <w:pPr>
        <w:tabs>
          <w:tab w:val="left" w:pos="4111"/>
          <w:tab w:val="left" w:pos="5670"/>
        </w:tabs>
        <w:spacing w:after="0" w:line="360" w:lineRule="auto"/>
        <w:ind w:left="630"/>
        <w:jc w:val="center"/>
        <w:rPr>
          <w:rFonts w:ascii="Arial" w:eastAsia="Times New Roman" w:hAnsi="Arial" w:cs="Arial"/>
          <w:b/>
        </w:rPr>
      </w:pPr>
      <w:r w:rsidRPr="0009195E">
        <w:rPr>
          <w:rFonts w:ascii="Arial" w:eastAsia="Times New Roman" w:hAnsi="Arial" w:cs="Arial"/>
          <w:b/>
          <w:lang w:val="id-ID"/>
        </w:rPr>
        <w:lastRenderedPageBreak/>
        <w:t>BAB II</w:t>
      </w:r>
    </w:p>
    <w:p w:rsidR="00CA6FF6" w:rsidRPr="0009195E" w:rsidRDefault="00CA6FF6" w:rsidP="00C4675C">
      <w:pPr>
        <w:tabs>
          <w:tab w:val="left" w:pos="4111"/>
          <w:tab w:val="left" w:pos="5670"/>
        </w:tabs>
        <w:spacing w:after="0" w:line="360" w:lineRule="auto"/>
        <w:ind w:left="630"/>
        <w:jc w:val="center"/>
        <w:rPr>
          <w:rFonts w:ascii="Arial" w:eastAsia="Times New Roman" w:hAnsi="Arial" w:cs="Arial"/>
          <w:b/>
          <w:lang w:val="id-ID"/>
        </w:rPr>
      </w:pPr>
      <w:r w:rsidRPr="0009195E">
        <w:rPr>
          <w:rFonts w:ascii="Arial" w:eastAsia="Times New Roman" w:hAnsi="Arial" w:cs="Arial"/>
          <w:b/>
        </w:rPr>
        <w:t>RUANG LINGKUP</w:t>
      </w:r>
    </w:p>
    <w:p w:rsidR="00281CD3" w:rsidRPr="0009195E" w:rsidRDefault="00281CD3" w:rsidP="00C4675C">
      <w:pPr>
        <w:tabs>
          <w:tab w:val="left" w:pos="4111"/>
          <w:tab w:val="left" w:pos="5670"/>
        </w:tabs>
        <w:spacing w:after="0" w:line="360" w:lineRule="auto"/>
        <w:ind w:left="630"/>
        <w:jc w:val="center"/>
        <w:rPr>
          <w:rFonts w:ascii="Arial" w:eastAsia="Times New Roman" w:hAnsi="Arial" w:cs="Arial"/>
          <w:b/>
          <w:lang w:val="id-ID"/>
        </w:rPr>
      </w:pPr>
    </w:p>
    <w:p w:rsidR="00CA6FF6" w:rsidRPr="0009195E" w:rsidRDefault="00CA6FF6" w:rsidP="00520560">
      <w:pPr>
        <w:tabs>
          <w:tab w:val="left" w:pos="630"/>
          <w:tab w:val="left" w:pos="4111"/>
          <w:tab w:val="left" w:pos="5670"/>
        </w:tabs>
        <w:spacing w:after="0" w:line="360" w:lineRule="auto"/>
        <w:ind w:left="630"/>
        <w:jc w:val="both"/>
        <w:rPr>
          <w:rFonts w:ascii="Arial" w:eastAsia="Times New Roman" w:hAnsi="Arial" w:cs="Arial"/>
        </w:rPr>
      </w:pPr>
      <w:r w:rsidRPr="0009195E">
        <w:rPr>
          <w:rFonts w:ascii="Arial" w:eastAsia="Times New Roman" w:hAnsi="Arial" w:cs="Arial"/>
        </w:rPr>
        <w:t>Beberapa pasien dapat di golongkan kedalam kelompok yang beresiko terhadap kekerasan fisik karena umur,</w:t>
      </w:r>
      <w:r w:rsidR="001A510C" w:rsidRPr="0009195E">
        <w:rPr>
          <w:rFonts w:ascii="Arial" w:eastAsia="Times New Roman" w:hAnsi="Arial" w:cs="Arial"/>
          <w:lang w:val="id-ID"/>
        </w:rPr>
        <w:t xml:space="preserve"> </w:t>
      </w:r>
      <w:r w:rsidRPr="0009195E">
        <w:rPr>
          <w:rFonts w:ascii="Arial" w:eastAsia="Times New Roman" w:hAnsi="Arial" w:cs="Arial"/>
        </w:rPr>
        <w:t>kondisi pasien atau kebutuhan yang bersifat  kritis.</w:t>
      </w:r>
      <w:r w:rsidR="00660913" w:rsidRPr="0009195E">
        <w:rPr>
          <w:rFonts w:ascii="Arial" w:eastAsia="Times New Roman" w:hAnsi="Arial" w:cs="Arial"/>
        </w:rPr>
        <w:t xml:space="preserve"> </w:t>
      </w:r>
      <w:r w:rsidRPr="0009195E">
        <w:rPr>
          <w:rFonts w:ascii="Arial" w:eastAsia="Times New Roman" w:hAnsi="Arial" w:cs="Arial"/>
        </w:rPr>
        <w:t>Rumah</w:t>
      </w:r>
      <w:r w:rsidR="00660913" w:rsidRPr="0009195E">
        <w:rPr>
          <w:rFonts w:ascii="Arial" w:eastAsia="Times New Roman" w:hAnsi="Arial" w:cs="Arial"/>
        </w:rPr>
        <w:t xml:space="preserve"> </w:t>
      </w:r>
      <w:r w:rsidRPr="0009195E">
        <w:rPr>
          <w:rFonts w:ascii="Arial" w:eastAsia="Times New Roman" w:hAnsi="Arial" w:cs="Arial"/>
        </w:rPr>
        <w:t xml:space="preserve">Sakit berupaya mencegah dan bertanggungjawab melindungi pasien dari kekerasan </w:t>
      </w:r>
      <w:r w:rsidR="00660913" w:rsidRPr="0009195E">
        <w:rPr>
          <w:rFonts w:ascii="Arial" w:eastAsia="Times New Roman" w:hAnsi="Arial" w:cs="Arial"/>
        </w:rPr>
        <w:t>fisik</w:t>
      </w:r>
      <w:r w:rsidRPr="0009195E">
        <w:rPr>
          <w:rFonts w:ascii="Arial" w:eastAsia="Times New Roman" w:hAnsi="Arial" w:cs="Arial"/>
        </w:rPr>
        <w:t>.</w:t>
      </w:r>
      <w:r w:rsidR="00660913" w:rsidRPr="0009195E">
        <w:rPr>
          <w:rFonts w:ascii="Arial" w:eastAsia="Times New Roman" w:hAnsi="Arial" w:cs="Arial"/>
        </w:rPr>
        <w:t xml:space="preserve"> </w:t>
      </w:r>
      <w:r w:rsidRPr="0009195E">
        <w:rPr>
          <w:rFonts w:ascii="Arial" w:eastAsia="Times New Roman" w:hAnsi="Arial" w:cs="Arial"/>
        </w:rPr>
        <w:t>Beberapa kelompok pasien yang  menjadi prioritas untuk melindungi kekerasan fisik pada pasien adalah</w:t>
      </w:r>
    </w:p>
    <w:p w:rsidR="00CA6FF6" w:rsidRPr="0009195E" w:rsidRDefault="00CA6FF6" w:rsidP="00520560">
      <w:pPr>
        <w:numPr>
          <w:ilvl w:val="0"/>
          <w:numId w:val="7"/>
        </w:numPr>
        <w:tabs>
          <w:tab w:val="left" w:pos="4111"/>
          <w:tab w:val="left" w:pos="5670"/>
        </w:tabs>
        <w:spacing w:after="0" w:line="360" w:lineRule="auto"/>
        <w:ind w:left="990"/>
        <w:jc w:val="both"/>
        <w:rPr>
          <w:rFonts w:ascii="Arial" w:eastAsia="Times New Roman" w:hAnsi="Arial" w:cs="Arial"/>
        </w:rPr>
      </w:pPr>
      <w:r w:rsidRPr="0009195E">
        <w:rPr>
          <w:rFonts w:ascii="Arial" w:eastAsia="Times New Roman" w:hAnsi="Arial" w:cs="Arial"/>
        </w:rPr>
        <w:t xml:space="preserve">Bayi baru Lahir (Neonatus) </w:t>
      </w:r>
    </w:p>
    <w:p w:rsidR="00CA6FF6" w:rsidRPr="0009195E" w:rsidRDefault="00CA6FF6" w:rsidP="00520560">
      <w:pPr>
        <w:tabs>
          <w:tab w:val="left" w:pos="4111"/>
          <w:tab w:val="left" w:pos="5670"/>
        </w:tabs>
        <w:spacing w:after="0" w:line="360" w:lineRule="auto"/>
        <w:ind w:left="990"/>
        <w:jc w:val="both"/>
        <w:rPr>
          <w:rFonts w:ascii="Arial" w:eastAsia="Times New Roman" w:hAnsi="Arial" w:cs="Arial"/>
        </w:rPr>
      </w:pPr>
      <w:r w:rsidRPr="0009195E">
        <w:rPr>
          <w:rFonts w:ascii="Arial" w:eastAsia="Times New Roman" w:hAnsi="Arial" w:cs="Arial"/>
        </w:rPr>
        <w:t>Kekerasan tersebut meliputi semua bentuk tindakan / perlakuan menyakitkan secara fisik,</w:t>
      </w:r>
      <w:r w:rsidR="00660913" w:rsidRPr="0009195E">
        <w:rPr>
          <w:rFonts w:ascii="Arial" w:eastAsia="Times New Roman" w:hAnsi="Arial" w:cs="Arial"/>
        </w:rPr>
        <w:t xml:space="preserve"> </w:t>
      </w:r>
      <w:r w:rsidRPr="0009195E">
        <w:rPr>
          <w:rFonts w:ascii="Arial" w:eastAsia="Times New Roman" w:hAnsi="Arial" w:cs="Arial"/>
        </w:rPr>
        <w:t>pelayan</w:t>
      </w:r>
      <w:r w:rsidR="00660913" w:rsidRPr="0009195E">
        <w:rPr>
          <w:rFonts w:ascii="Arial" w:eastAsia="Times New Roman" w:hAnsi="Arial" w:cs="Arial"/>
        </w:rPr>
        <w:t xml:space="preserve"> </w:t>
      </w:r>
      <w:r w:rsidRPr="0009195E">
        <w:rPr>
          <w:rFonts w:ascii="Arial" w:eastAsia="Times New Roman" w:hAnsi="Arial" w:cs="Arial"/>
        </w:rPr>
        <w:t xml:space="preserve">medis yang tidak standart seperti incubator yang tidak layak pakai. </w:t>
      </w:r>
    </w:p>
    <w:p w:rsidR="00CA6FF6" w:rsidRPr="0009195E" w:rsidRDefault="00CA6FF6" w:rsidP="00520560">
      <w:pPr>
        <w:numPr>
          <w:ilvl w:val="0"/>
          <w:numId w:val="7"/>
        </w:numPr>
        <w:tabs>
          <w:tab w:val="left" w:pos="4111"/>
          <w:tab w:val="left" w:pos="5670"/>
        </w:tabs>
        <w:spacing w:after="0" w:line="360" w:lineRule="auto"/>
        <w:ind w:left="990"/>
        <w:jc w:val="both"/>
        <w:rPr>
          <w:rFonts w:ascii="Arial" w:eastAsia="Times New Roman" w:hAnsi="Arial" w:cs="Arial"/>
        </w:rPr>
      </w:pPr>
      <w:r w:rsidRPr="0009195E">
        <w:rPr>
          <w:rFonts w:ascii="Arial" w:eastAsia="Times New Roman" w:hAnsi="Arial" w:cs="Arial"/>
        </w:rPr>
        <w:t>Anak – anak</w:t>
      </w:r>
    </w:p>
    <w:p w:rsidR="00CA6FF6" w:rsidRPr="0009195E" w:rsidRDefault="00CA6FF6" w:rsidP="00520560">
      <w:pPr>
        <w:tabs>
          <w:tab w:val="left" w:pos="4111"/>
          <w:tab w:val="left" w:pos="5670"/>
        </w:tabs>
        <w:spacing w:after="0" w:line="360" w:lineRule="auto"/>
        <w:ind w:left="990"/>
        <w:jc w:val="both"/>
        <w:rPr>
          <w:rFonts w:ascii="Arial" w:eastAsia="Times New Roman" w:hAnsi="Arial" w:cs="Arial"/>
        </w:rPr>
      </w:pPr>
      <w:r w:rsidRPr="0009195E">
        <w:rPr>
          <w:rFonts w:ascii="Arial" w:eastAsia="Times New Roman" w:hAnsi="Arial" w:cs="Arial"/>
        </w:rPr>
        <w:t>Perlakuan kasar dan penganiayaan fisik dari petugas, pengunjung,</w:t>
      </w:r>
      <w:r w:rsidR="00660913" w:rsidRPr="0009195E">
        <w:rPr>
          <w:rFonts w:ascii="Arial" w:eastAsia="Times New Roman" w:hAnsi="Arial" w:cs="Arial"/>
        </w:rPr>
        <w:t xml:space="preserve"> </w:t>
      </w:r>
      <w:r w:rsidRPr="0009195E">
        <w:rPr>
          <w:rFonts w:ascii="Arial" w:eastAsia="Times New Roman" w:hAnsi="Arial" w:cs="Arial"/>
        </w:rPr>
        <w:t>saudara, maupun orang tuanya sendiri,</w:t>
      </w:r>
      <w:r w:rsidR="00660913" w:rsidRPr="0009195E">
        <w:rPr>
          <w:rFonts w:ascii="Arial" w:eastAsia="Times New Roman" w:hAnsi="Arial" w:cs="Arial"/>
        </w:rPr>
        <w:t xml:space="preserve"> </w:t>
      </w:r>
      <w:r w:rsidRPr="0009195E">
        <w:rPr>
          <w:rFonts w:ascii="Arial" w:eastAsia="Times New Roman" w:hAnsi="Arial" w:cs="Arial"/>
        </w:rPr>
        <w:t>pelecehan seksual,</w:t>
      </w:r>
      <w:r w:rsidR="00660913" w:rsidRPr="0009195E">
        <w:rPr>
          <w:rFonts w:ascii="Arial" w:eastAsia="Times New Roman" w:hAnsi="Arial" w:cs="Arial"/>
        </w:rPr>
        <w:t xml:space="preserve"> </w:t>
      </w:r>
      <w:r w:rsidRPr="0009195E">
        <w:rPr>
          <w:rFonts w:ascii="Arial" w:eastAsia="Times New Roman" w:hAnsi="Arial" w:cs="Arial"/>
        </w:rPr>
        <w:t>penelantaran (ditinggal orang tuanya di rumah</w:t>
      </w:r>
      <w:r w:rsidR="00660913" w:rsidRPr="0009195E">
        <w:rPr>
          <w:rFonts w:ascii="Arial" w:eastAsia="Times New Roman" w:hAnsi="Arial" w:cs="Arial"/>
        </w:rPr>
        <w:t xml:space="preserve"> </w:t>
      </w:r>
      <w:r w:rsidRPr="0009195E">
        <w:rPr>
          <w:rFonts w:ascii="Arial" w:eastAsia="Times New Roman" w:hAnsi="Arial" w:cs="Arial"/>
        </w:rPr>
        <w:t>sakit).</w:t>
      </w:r>
    </w:p>
    <w:p w:rsidR="00CA6FF6" w:rsidRPr="0009195E" w:rsidRDefault="00CA6FF6" w:rsidP="00520560">
      <w:pPr>
        <w:numPr>
          <w:ilvl w:val="0"/>
          <w:numId w:val="7"/>
        </w:numPr>
        <w:tabs>
          <w:tab w:val="left" w:pos="4111"/>
          <w:tab w:val="left" w:pos="5670"/>
        </w:tabs>
        <w:spacing w:after="0" w:line="360" w:lineRule="auto"/>
        <w:ind w:left="990"/>
        <w:jc w:val="both"/>
        <w:rPr>
          <w:rFonts w:ascii="Arial" w:eastAsia="Times New Roman" w:hAnsi="Arial" w:cs="Arial"/>
        </w:rPr>
      </w:pPr>
      <w:r w:rsidRPr="0009195E">
        <w:rPr>
          <w:rFonts w:ascii="Arial" w:eastAsia="Times New Roman" w:hAnsi="Arial" w:cs="Arial"/>
        </w:rPr>
        <w:t>Penyandang  cacat (baik cacat Fisik,mental maupun keduanya )</w:t>
      </w:r>
    </w:p>
    <w:p w:rsidR="00CA6FF6" w:rsidRPr="0009195E" w:rsidRDefault="00CA6FF6" w:rsidP="00520560">
      <w:pPr>
        <w:tabs>
          <w:tab w:val="left" w:pos="4111"/>
          <w:tab w:val="left" w:pos="5670"/>
        </w:tabs>
        <w:spacing w:after="0" w:line="360" w:lineRule="auto"/>
        <w:ind w:left="990"/>
        <w:jc w:val="both"/>
        <w:rPr>
          <w:rFonts w:ascii="Arial" w:eastAsia="Times New Roman" w:hAnsi="Arial" w:cs="Arial"/>
        </w:rPr>
      </w:pPr>
      <w:r w:rsidRPr="0009195E">
        <w:rPr>
          <w:rFonts w:ascii="Arial" w:eastAsia="Times New Roman" w:hAnsi="Arial" w:cs="Arial"/>
        </w:rPr>
        <w:t xml:space="preserve">Perlakuan kasar maupun perlakuan yang menyebabkan pasien merasa tersinggung karena kondisi fisiknya baik dari petugas, pengunjung maupun anggota </w:t>
      </w:r>
      <w:r w:rsidR="00660913" w:rsidRPr="0009195E">
        <w:rPr>
          <w:rFonts w:ascii="Arial" w:eastAsia="Times New Roman" w:hAnsi="Arial" w:cs="Arial"/>
        </w:rPr>
        <w:t>keluarganya. P</w:t>
      </w:r>
      <w:r w:rsidRPr="0009195E">
        <w:rPr>
          <w:rFonts w:ascii="Arial" w:eastAsia="Times New Roman" w:hAnsi="Arial" w:cs="Arial"/>
        </w:rPr>
        <w:t>engikatan yang tidak sesuai standart atau prosedur oleh pasien  pasien gangguan jiwa.</w:t>
      </w:r>
    </w:p>
    <w:p w:rsidR="00CA6FF6" w:rsidRPr="0009195E" w:rsidRDefault="00CA6FF6" w:rsidP="00520560">
      <w:pPr>
        <w:numPr>
          <w:ilvl w:val="0"/>
          <w:numId w:val="7"/>
        </w:numPr>
        <w:tabs>
          <w:tab w:val="left" w:pos="4111"/>
          <w:tab w:val="left" w:pos="5670"/>
        </w:tabs>
        <w:spacing w:after="0" w:line="360" w:lineRule="auto"/>
        <w:ind w:left="990"/>
        <w:jc w:val="both"/>
        <w:rPr>
          <w:rFonts w:ascii="Arial" w:eastAsia="Times New Roman" w:hAnsi="Arial" w:cs="Arial"/>
        </w:rPr>
      </w:pPr>
      <w:r w:rsidRPr="0009195E">
        <w:rPr>
          <w:rFonts w:ascii="Arial" w:eastAsia="Times New Roman" w:hAnsi="Arial" w:cs="Arial"/>
        </w:rPr>
        <w:t>Pasien Lansia</w:t>
      </w:r>
    </w:p>
    <w:p w:rsidR="00CA6FF6" w:rsidRPr="0009195E" w:rsidRDefault="00CA6FF6" w:rsidP="00520560">
      <w:pPr>
        <w:tabs>
          <w:tab w:val="left" w:pos="4111"/>
          <w:tab w:val="left" w:pos="5670"/>
        </w:tabs>
        <w:spacing w:after="0" w:line="360" w:lineRule="auto"/>
        <w:ind w:left="990"/>
        <w:jc w:val="both"/>
        <w:rPr>
          <w:rFonts w:ascii="Arial" w:eastAsia="Times New Roman" w:hAnsi="Arial" w:cs="Arial"/>
        </w:rPr>
      </w:pPr>
      <w:r w:rsidRPr="0009195E">
        <w:rPr>
          <w:rFonts w:ascii="Arial" w:eastAsia="Times New Roman" w:hAnsi="Arial" w:cs="Arial"/>
        </w:rPr>
        <w:t>Diperlakukan seperti anak kecil,</w:t>
      </w:r>
      <w:r w:rsidR="00472FDB" w:rsidRPr="0009195E">
        <w:rPr>
          <w:rFonts w:ascii="Arial" w:eastAsia="Times New Roman" w:hAnsi="Arial" w:cs="Arial"/>
        </w:rPr>
        <w:t xml:space="preserve"> </w:t>
      </w:r>
      <w:r w:rsidRPr="0009195E">
        <w:rPr>
          <w:rFonts w:ascii="Arial" w:eastAsia="Times New Roman" w:hAnsi="Arial" w:cs="Arial"/>
        </w:rPr>
        <w:t>dipukul, dan pelakuan kasar dari petugas,</w:t>
      </w:r>
      <w:r w:rsidR="00472FDB" w:rsidRPr="0009195E">
        <w:rPr>
          <w:rFonts w:ascii="Arial" w:eastAsia="Times New Roman" w:hAnsi="Arial" w:cs="Arial"/>
        </w:rPr>
        <w:t xml:space="preserve"> </w:t>
      </w:r>
      <w:r w:rsidRPr="0009195E">
        <w:rPr>
          <w:rFonts w:ascii="Arial" w:eastAsia="Times New Roman" w:hAnsi="Arial" w:cs="Arial"/>
        </w:rPr>
        <w:t>pengunjung maupun keluarga</w:t>
      </w:r>
      <w:r w:rsidR="00472FDB" w:rsidRPr="0009195E">
        <w:rPr>
          <w:rFonts w:ascii="Arial" w:eastAsia="Times New Roman" w:hAnsi="Arial" w:cs="Arial"/>
        </w:rPr>
        <w:t xml:space="preserve">, </w:t>
      </w:r>
      <w:r w:rsidRPr="0009195E">
        <w:rPr>
          <w:rFonts w:ascii="Arial" w:eastAsia="Times New Roman" w:hAnsi="Arial" w:cs="Arial"/>
        </w:rPr>
        <w:t>ditinggal oleh keluarganya di rumah</w:t>
      </w:r>
      <w:r w:rsidR="00472FDB" w:rsidRPr="0009195E">
        <w:rPr>
          <w:rFonts w:ascii="Arial" w:eastAsia="Times New Roman" w:hAnsi="Arial" w:cs="Arial"/>
        </w:rPr>
        <w:t xml:space="preserve"> </w:t>
      </w:r>
      <w:r w:rsidRPr="0009195E">
        <w:rPr>
          <w:rFonts w:ascii="Arial" w:eastAsia="Times New Roman" w:hAnsi="Arial" w:cs="Arial"/>
        </w:rPr>
        <w:t>sakit.</w:t>
      </w:r>
    </w:p>
    <w:p w:rsidR="00CA6FF6" w:rsidRPr="0009195E" w:rsidRDefault="00CA6FF6" w:rsidP="00520560">
      <w:pPr>
        <w:pStyle w:val="ListParagraph"/>
        <w:numPr>
          <w:ilvl w:val="0"/>
          <w:numId w:val="7"/>
        </w:numPr>
        <w:tabs>
          <w:tab w:val="left" w:pos="4111"/>
          <w:tab w:val="left" w:pos="5670"/>
        </w:tabs>
        <w:spacing w:after="0" w:line="360" w:lineRule="auto"/>
        <w:ind w:left="993" w:hanging="284"/>
        <w:jc w:val="both"/>
        <w:rPr>
          <w:rFonts w:ascii="Arial" w:eastAsia="Times New Roman" w:hAnsi="Arial" w:cs="Arial"/>
        </w:rPr>
      </w:pPr>
      <w:r w:rsidRPr="0009195E">
        <w:rPr>
          <w:rFonts w:ascii="Arial" w:eastAsia="Times New Roman" w:hAnsi="Arial" w:cs="Arial"/>
        </w:rPr>
        <w:t>Pasien</w:t>
      </w:r>
      <w:r w:rsidR="00472FDB" w:rsidRPr="0009195E">
        <w:rPr>
          <w:rFonts w:ascii="Arial" w:eastAsia="Times New Roman" w:hAnsi="Arial" w:cs="Arial"/>
        </w:rPr>
        <w:t xml:space="preserve"> </w:t>
      </w:r>
      <w:r w:rsidRPr="0009195E">
        <w:rPr>
          <w:rFonts w:ascii="Arial" w:eastAsia="Times New Roman" w:hAnsi="Arial" w:cs="Arial"/>
        </w:rPr>
        <w:t>koma</w:t>
      </w:r>
    </w:p>
    <w:p w:rsidR="00CA6FF6" w:rsidRPr="0009195E" w:rsidRDefault="00CA6FF6" w:rsidP="00520560">
      <w:pPr>
        <w:tabs>
          <w:tab w:val="left" w:pos="4111"/>
          <w:tab w:val="left" w:pos="5670"/>
        </w:tabs>
        <w:spacing w:after="0" w:line="360" w:lineRule="auto"/>
        <w:ind w:left="990"/>
        <w:jc w:val="both"/>
        <w:rPr>
          <w:rFonts w:ascii="Arial" w:eastAsia="Times New Roman" w:hAnsi="Arial" w:cs="Arial"/>
        </w:rPr>
      </w:pPr>
      <w:r w:rsidRPr="0009195E">
        <w:rPr>
          <w:rFonts w:ascii="Arial" w:eastAsia="Times New Roman" w:hAnsi="Arial" w:cs="Arial"/>
        </w:rPr>
        <w:t>Kekerasan fisik bagi pasien koma di Rumah Sakit bias</w:t>
      </w:r>
      <w:r w:rsidR="00472FDB" w:rsidRPr="0009195E">
        <w:rPr>
          <w:rFonts w:ascii="Arial" w:eastAsia="Times New Roman" w:hAnsi="Arial" w:cs="Arial"/>
        </w:rPr>
        <w:t>anya</w:t>
      </w:r>
      <w:r w:rsidRPr="0009195E">
        <w:rPr>
          <w:rFonts w:ascii="Arial" w:eastAsia="Times New Roman" w:hAnsi="Arial" w:cs="Arial"/>
        </w:rPr>
        <w:t xml:space="preserve"> disebabkan oleh pemberian asuhan medis yang tidak standar,</w:t>
      </w:r>
      <w:r w:rsidR="00472FDB" w:rsidRPr="0009195E">
        <w:rPr>
          <w:rFonts w:ascii="Arial" w:eastAsia="Times New Roman" w:hAnsi="Arial" w:cs="Arial"/>
        </w:rPr>
        <w:t xml:space="preserve"> </w:t>
      </w:r>
      <w:r w:rsidRPr="0009195E">
        <w:rPr>
          <w:rFonts w:ascii="Arial" w:eastAsia="Times New Roman" w:hAnsi="Arial" w:cs="Arial"/>
        </w:rPr>
        <w:t>penelantaran pasien,</w:t>
      </w:r>
      <w:r w:rsidR="00472FDB" w:rsidRPr="0009195E">
        <w:rPr>
          <w:rFonts w:ascii="Arial" w:eastAsia="Times New Roman" w:hAnsi="Arial" w:cs="Arial"/>
        </w:rPr>
        <w:t xml:space="preserve"> </w:t>
      </w:r>
      <w:r w:rsidRPr="0009195E">
        <w:rPr>
          <w:rFonts w:ascii="Arial" w:eastAsia="Times New Roman" w:hAnsi="Arial" w:cs="Arial"/>
        </w:rPr>
        <w:t>perlakuan kasar oleh petugas,</w:t>
      </w:r>
      <w:r w:rsidR="00472FDB" w:rsidRPr="0009195E">
        <w:rPr>
          <w:rFonts w:ascii="Arial" w:eastAsia="Times New Roman" w:hAnsi="Arial" w:cs="Arial"/>
        </w:rPr>
        <w:t xml:space="preserve"> me</w:t>
      </w:r>
      <w:r w:rsidRPr="0009195E">
        <w:rPr>
          <w:rFonts w:ascii="Arial" w:eastAsia="Times New Roman" w:hAnsi="Arial" w:cs="Arial"/>
        </w:rPr>
        <w:t>nghentikan bantuan dasar pada pasien tanpa persetujuan keluarga/wali.</w:t>
      </w:r>
    </w:p>
    <w:p w:rsidR="00CA6FF6" w:rsidRPr="0009195E" w:rsidRDefault="00CA6FF6" w:rsidP="00520560">
      <w:pPr>
        <w:pStyle w:val="ListParagraph"/>
        <w:numPr>
          <w:ilvl w:val="0"/>
          <w:numId w:val="7"/>
        </w:numPr>
        <w:tabs>
          <w:tab w:val="left" w:pos="4111"/>
          <w:tab w:val="left" w:pos="5670"/>
        </w:tabs>
        <w:spacing w:after="0" w:line="360" w:lineRule="auto"/>
        <w:ind w:left="993" w:hanging="284"/>
        <w:jc w:val="both"/>
        <w:rPr>
          <w:rFonts w:ascii="Arial" w:eastAsia="Times New Roman" w:hAnsi="Arial" w:cs="Arial"/>
        </w:rPr>
      </w:pPr>
      <w:r w:rsidRPr="0009195E">
        <w:rPr>
          <w:rFonts w:ascii="Arial" w:eastAsia="Times New Roman" w:hAnsi="Arial" w:cs="Arial"/>
        </w:rPr>
        <w:t>Kekerasan pada Perempuan adalah segala bentuk kekerasan berbasis jender yang berakibat menyakiti secara fisik, seksual, mental atau penderitaan terhadap dirinya.</w:t>
      </w:r>
    </w:p>
    <w:p w:rsidR="00C4675C" w:rsidRPr="0009195E" w:rsidRDefault="00C4675C" w:rsidP="00C4675C">
      <w:pPr>
        <w:tabs>
          <w:tab w:val="left" w:pos="4111"/>
          <w:tab w:val="left" w:pos="5670"/>
        </w:tabs>
        <w:spacing w:after="0" w:line="360" w:lineRule="auto"/>
        <w:ind w:left="993"/>
        <w:jc w:val="both"/>
        <w:rPr>
          <w:rFonts w:ascii="Arial" w:eastAsia="Times New Roman" w:hAnsi="Arial" w:cs="Arial"/>
          <w:lang w:val="id-ID"/>
        </w:rPr>
      </w:pPr>
    </w:p>
    <w:p w:rsidR="00C4675C" w:rsidRPr="0009195E" w:rsidRDefault="00C4675C" w:rsidP="00C4675C">
      <w:pPr>
        <w:tabs>
          <w:tab w:val="left" w:pos="4111"/>
          <w:tab w:val="left" w:pos="5670"/>
        </w:tabs>
        <w:spacing w:after="0" w:line="360" w:lineRule="auto"/>
        <w:ind w:left="990" w:hanging="360"/>
        <w:jc w:val="both"/>
        <w:rPr>
          <w:rFonts w:ascii="Arial" w:eastAsia="Times New Roman" w:hAnsi="Arial" w:cs="Arial"/>
          <w:lang w:val="id-ID"/>
        </w:rPr>
      </w:pPr>
    </w:p>
    <w:p w:rsidR="00281CD3" w:rsidRPr="0009195E" w:rsidRDefault="00281CD3" w:rsidP="00C4675C">
      <w:pPr>
        <w:tabs>
          <w:tab w:val="left" w:pos="4111"/>
          <w:tab w:val="left" w:pos="5670"/>
        </w:tabs>
        <w:spacing w:after="0" w:line="360" w:lineRule="auto"/>
        <w:ind w:left="990" w:hanging="360"/>
        <w:jc w:val="both"/>
        <w:rPr>
          <w:rFonts w:ascii="Arial" w:eastAsia="Times New Roman" w:hAnsi="Arial" w:cs="Arial"/>
          <w:lang w:val="id-ID"/>
        </w:rPr>
      </w:pPr>
    </w:p>
    <w:p w:rsidR="00281CD3" w:rsidRPr="0009195E" w:rsidRDefault="00281CD3" w:rsidP="00C4675C">
      <w:pPr>
        <w:tabs>
          <w:tab w:val="left" w:pos="4111"/>
          <w:tab w:val="left" w:pos="5670"/>
        </w:tabs>
        <w:spacing w:after="0" w:line="360" w:lineRule="auto"/>
        <w:ind w:left="990" w:hanging="360"/>
        <w:jc w:val="both"/>
        <w:rPr>
          <w:rFonts w:ascii="Arial" w:eastAsia="Times New Roman" w:hAnsi="Arial" w:cs="Arial"/>
          <w:lang w:val="id-ID"/>
        </w:rPr>
      </w:pPr>
    </w:p>
    <w:p w:rsidR="00281CD3" w:rsidRPr="0009195E" w:rsidRDefault="00281CD3" w:rsidP="00C4675C">
      <w:pPr>
        <w:tabs>
          <w:tab w:val="left" w:pos="4111"/>
          <w:tab w:val="left" w:pos="5670"/>
        </w:tabs>
        <w:spacing w:after="0" w:line="360" w:lineRule="auto"/>
        <w:ind w:left="990" w:hanging="360"/>
        <w:jc w:val="both"/>
        <w:rPr>
          <w:rFonts w:ascii="Arial" w:eastAsia="Times New Roman" w:hAnsi="Arial" w:cs="Arial"/>
          <w:lang w:val="id-ID"/>
        </w:rPr>
      </w:pPr>
    </w:p>
    <w:p w:rsidR="00281CD3" w:rsidRDefault="00281CD3" w:rsidP="00C4675C">
      <w:pPr>
        <w:tabs>
          <w:tab w:val="left" w:pos="4111"/>
          <w:tab w:val="left" w:pos="5670"/>
        </w:tabs>
        <w:spacing w:after="0" w:line="360" w:lineRule="auto"/>
        <w:ind w:left="990" w:hanging="360"/>
        <w:jc w:val="both"/>
        <w:rPr>
          <w:rFonts w:ascii="Arial" w:eastAsia="Times New Roman" w:hAnsi="Arial" w:cs="Arial"/>
          <w:lang w:val="id-ID"/>
        </w:rPr>
      </w:pPr>
    </w:p>
    <w:p w:rsidR="000B1A24" w:rsidRPr="0009195E" w:rsidRDefault="000B1A24" w:rsidP="00C4675C">
      <w:pPr>
        <w:tabs>
          <w:tab w:val="left" w:pos="4111"/>
          <w:tab w:val="left" w:pos="5670"/>
        </w:tabs>
        <w:spacing w:after="0" w:line="360" w:lineRule="auto"/>
        <w:ind w:left="990" w:hanging="360"/>
        <w:jc w:val="both"/>
        <w:rPr>
          <w:rFonts w:ascii="Arial" w:eastAsia="Times New Roman" w:hAnsi="Arial" w:cs="Arial"/>
          <w:lang w:val="id-ID"/>
        </w:rPr>
      </w:pPr>
    </w:p>
    <w:p w:rsidR="00281CD3" w:rsidRPr="0009195E" w:rsidRDefault="00281CD3" w:rsidP="00C4675C">
      <w:pPr>
        <w:tabs>
          <w:tab w:val="left" w:pos="4111"/>
          <w:tab w:val="left" w:pos="5670"/>
        </w:tabs>
        <w:spacing w:after="0" w:line="360" w:lineRule="auto"/>
        <w:ind w:left="990" w:hanging="360"/>
        <w:jc w:val="both"/>
        <w:rPr>
          <w:rFonts w:ascii="Arial" w:eastAsia="Times New Roman" w:hAnsi="Arial" w:cs="Arial"/>
          <w:lang w:val="id-ID"/>
        </w:rPr>
      </w:pPr>
    </w:p>
    <w:p w:rsidR="00281CD3" w:rsidRPr="0009195E" w:rsidRDefault="00281CD3" w:rsidP="00C4675C">
      <w:pPr>
        <w:tabs>
          <w:tab w:val="left" w:pos="4111"/>
          <w:tab w:val="left" w:pos="5670"/>
        </w:tabs>
        <w:spacing w:after="0" w:line="360" w:lineRule="auto"/>
        <w:ind w:left="990" w:hanging="360"/>
        <w:jc w:val="both"/>
        <w:rPr>
          <w:rFonts w:ascii="Arial" w:eastAsia="Times New Roman" w:hAnsi="Arial" w:cs="Arial"/>
          <w:lang w:val="id-ID"/>
        </w:rPr>
      </w:pPr>
    </w:p>
    <w:p w:rsidR="00281CD3" w:rsidRPr="0009195E" w:rsidRDefault="00281CD3" w:rsidP="00C4675C">
      <w:pPr>
        <w:tabs>
          <w:tab w:val="left" w:pos="4111"/>
          <w:tab w:val="left" w:pos="5670"/>
        </w:tabs>
        <w:spacing w:after="0" w:line="360" w:lineRule="auto"/>
        <w:ind w:left="990" w:hanging="360"/>
        <w:jc w:val="both"/>
        <w:rPr>
          <w:rFonts w:ascii="Arial" w:eastAsia="Times New Roman" w:hAnsi="Arial" w:cs="Arial"/>
          <w:lang w:val="id-ID"/>
        </w:rPr>
      </w:pPr>
    </w:p>
    <w:p w:rsidR="00C4675C" w:rsidRPr="0009195E" w:rsidRDefault="00C4675C" w:rsidP="00C4675C">
      <w:pPr>
        <w:tabs>
          <w:tab w:val="left" w:pos="630"/>
        </w:tabs>
        <w:spacing w:after="0" w:line="360" w:lineRule="auto"/>
        <w:jc w:val="center"/>
        <w:rPr>
          <w:rFonts w:ascii="Arial" w:eastAsia="Times New Roman" w:hAnsi="Arial" w:cs="Arial"/>
          <w:b/>
        </w:rPr>
      </w:pPr>
      <w:r w:rsidRPr="0009195E">
        <w:rPr>
          <w:rFonts w:ascii="Arial" w:eastAsia="Times New Roman" w:hAnsi="Arial" w:cs="Arial"/>
          <w:b/>
          <w:lang w:val="id-ID"/>
        </w:rPr>
        <w:lastRenderedPageBreak/>
        <w:t>BAB III</w:t>
      </w:r>
    </w:p>
    <w:p w:rsidR="00CA6FF6" w:rsidRPr="0009195E" w:rsidRDefault="00CA6FF6" w:rsidP="00C4675C">
      <w:pPr>
        <w:tabs>
          <w:tab w:val="left" w:pos="630"/>
        </w:tabs>
        <w:spacing w:after="0" w:line="360" w:lineRule="auto"/>
        <w:ind w:left="90"/>
        <w:jc w:val="center"/>
        <w:rPr>
          <w:rFonts w:ascii="Arial" w:eastAsia="Times New Roman" w:hAnsi="Arial" w:cs="Arial"/>
          <w:b/>
          <w:lang w:val="id-ID"/>
        </w:rPr>
      </w:pPr>
      <w:r w:rsidRPr="0009195E">
        <w:rPr>
          <w:rFonts w:ascii="Arial" w:eastAsia="Times New Roman" w:hAnsi="Arial" w:cs="Arial"/>
          <w:b/>
        </w:rPr>
        <w:t>TATA</w:t>
      </w:r>
      <w:r w:rsidR="00905241" w:rsidRPr="0009195E">
        <w:rPr>
          <w:rFonts w:ascii="Arial" w:eastAsia="Times New Roman" w:hAnsi="Arial" w:cs="Arial"/>
          <w:b/>
          <w:lang w:val="id-ID"/>
        </w:rPr>
        <w:t xml:space="preserve"> </w:t>
      </w:r>
      <w:r w:rsidRPr="0009195E">
        <w:rPr>
          <w:rFonts w:ascii="Arial" w:eastAsia="Times New Roman" w:hAnsi="Arial" w:cs="Arial"/>
          <w:b/>
        </w:rPr>
        <w:t>LAKSANA</w:t>
      </w:r>
    </w:p>
    <w:p w:rsidR="00C4675C" w:rsidRPr="0009195E" w:rsidRDefault="00C4675C" w:rsidP="00C4675C">
      <w:pPr>
        <w:tabs>
          <w:tab w:val="left" w:pos="630"/>
        </w:tabs>
        <w:spacing w:after="0" w:line="360" w:lineRule="auto"/>
        <w:ind w:left="90"/>
        <w:rPr>
          <w:rFonts w:ascii="Arial" w:eastAsia="Times New Roman" w:hAnsi="Arial" w:cs="Arial"/>
          <w:lang w:val="id-ID"/>
        </w:rPr>
      </w:pPr>
      <w:r w:rsidRPr="0009195E">
        <w:rPr>
          <w:rFonts w:ascii="Arial" w:eastAsia="Times New Roman" w:hAnsi="Arial" w:cs="Arial"/>
          <w:lang w:val="id-ID"/>
        </w:rPr>
        <w:t xml:space="preserve"> </w:t>
      </w:r>
    </w:p>
    <w:p w:rsidR="00CA6FF6" w:rsidRPr="0009195E" w:rsidRDefault="00CA6FF6" w:rsidP="00C4675C">
      <w:pPr>
        <w:numPr>
          <w:ilvl w:val="0"/>
          <w:numId w:val="8"/>
        </w:numPr>
        <w:spacing w:after="0" w:line="360" w:lineRule="auto"/>
        <w:ind w:left="426" w:hanging="426"/>
        <w:jc w:val="both"/>
        <w:rPr>
          <w:rFonts w:ascii="Arial" w:eastAsia="Times New Roman" w:hAnsi="Arial" w:cs="Arial"/>
        </w:rPr>
      </w:pPr>
      <w:r w:rsidRPr="0009195E">
        <w:rPr>
          <w:rFonts w:ascii="Arial" w:eastAsia="Times New Roman" w:hAnsi="Arial" w:cs="Arial"/>
        </w:rPr>
        <w:t>Rumah</w:t>
      </w:r>
      <w:r w:rsidR="00FB5389" w:rsidRPr="0009195E">
        <w:rPr>
          <w:rFonts w:ascii="Arial" w:eastAsia="Times New Roman" w:hAnsi="Arial" w:cs="Arial"/>
          <w:lang w:val="id-ID"/>
        </w:rPr>
        <w:t xml:space="preserve"> </w:t>
      </w:r>
      <w:r w:rsidRPr="0009195E">
        <w:rPr>
          <w:rFonts w:ascii="Arial" w:eastAsia="Times New Roman" w:hAnsi="Arial" w:cs="Arial"/>
        </w:rPr>
        <w:t>sakit bertanggung</w:t>
      </w:r>
      <w:r w:rsidR="00A16B36" w:rsidRPr="0009195E">
        <w:rPr>
          <w:rFonts w:ascii="Arial" w:eastAsia="Times New Roman" w:hAnsi="Arial" w:cs="Arial"/>
        </w:rPr>
        <w:t xml:space="preserve"> </w:t>
      </w:r>
      <w:r w:rsidRPr="0009195E">
        <w:rPr>
          <w:rFonts w:ascii="Arial" w:eastAsia="Times New Roman" w:hAnsi="Arial" w:cs="Arial"/>
        </w:rPr>
        <w:t>jawab melindungi pasien dari kekerasan fisik baik dari pengunjung,</w:t>
      </w:r>
      <w:r w:rsidR="00472FDB" w:rsidRPr="0009195E">
        <w:rPr>
          <w:rFonts w:ascii="Arial" w:eastAsia="Times New Roman" w:hAnsi="Arial" w:cs="Arial"/>
        </w:rPr>
        <w:t xml:space="preserve"> </w:t>
      </w:r>
      <w:r w:rsidRPr="0009195E">
        <w:rPr>
          <w:rFonts w:ascii="Arial" w:eastAsia="Times New Roman" w:hAnsi="Arial" w:cs="Arial"/>
        </w:rPr>
        <w:t>pasien lain maupun dari staff rumah sakit</w:t>
      </w:r>
    </w:p>
    <w:p w:rsidR="00CA6FF6" w:rsidRPr="0009195E" w:rsidRDefault="00CA6FF6" w:rsidP="00C4675C">
      <w:pPr>
        <w:numPr>
          <w:ilvl w:val="0"/>
          <w:numId w:val="8"/>
        </w:numPr>
        <w:spacing w:after="0" w:line="360" w:lineRule="auto"/>
        <w:ind w:left="426" w:hanging="426"/>
        <w:jc w:val="both"/>
        <w:rPr>
          <w:rFonts w:ascii="Arial" w:eastAsia="Times New Roman" w:hAnsi="Arial" w:cs="Arial"/>
        </w:rPr>
      </w:pPr>
      <w:r w:rsidRPr="0009195E">
        <w:rPr>
          <w:rFonts w:ascii="Arial" w:eastAsia="Times New Roman" w:hAnsi="Arial" w:cs="Arial"/>
        </w:rPr>
        <w:t>Bayi,</w:t>
      </w:r>
      <w:r w:rsidR="00472FDB" w:rsidRPr="0009195E">
        <w:rPr>
          <w:rFonts w:ascii="Arial" w:eastAsia="Times New Roman" w:hAnsi="Arial" w:cs="Arial"/>
        </w:rPr>
        <w:t xml:space="preserve"> </w:t>
      </w:r>
      <w:r w:rsidRPr="0009195E">
        <w:rPr>
          <w:rFonts w:ascii="Arial" w:eastAsia="Times New Roman" w:hAnsi="Arial" w:cs="Arial"/>
        </w:rPr>
        <w:t>anak - anak, penderita cacat, manula dan pasien</w:t>
      </w:r>
      <w:r w:rsidR="00472FDB" w:rsidRPr="0009195E">
        <w:rPr>
          <w:rFonts w:ascii="Arial" w:eastAsia="Times New Roman" w:hAnsi="Arial" w:cs="Arial"/>
        </w:rPr>
        <w:t xml:space="preserve"> </w:t>
      </w:r>
      <w:r w:rsidRPr="0009195E">
        <w:rPr>
          <w:rFonts w:ascii="Arial" w:eastAsia="Times New Roman" w:hAnsi="Arial" w:cs="Arial"/>
        </w:rPr>
        <w:t>koma</w:t>
      </w:r>
      <w:r w:rsidR="00FB5389" w:rsidRPr="0009195E">
        <w:rPr>
          <w:rFonts w:ascii="Arial" w:eastAsia="Times New Roman" w:hAnsi="Arial" w:cs="Arial"/>
          <w:lang w:val="id-ID"/>
        </w:rPr>
        <w:t xml:space="preserve"> </w:t>
      </w:r>
      <w:r w:rsidRPr="0009195E">
        <w:rPr>
          <w:rFonts w:ascii="Arial" w:eastAsia="Times New Roman" w:hAnsi="Arial" w:cs="Arial"/>
        </w:rPr>
        <w:t>yang tidak mampu melindungi dirinya juga mendapatkan perlindungan yang sama dari bahaya kekerasan fisik</w:t>
      </w:r>
    </w:p>
    <w:p w:rsidR="00CA6FF6" w:rsidRPr="0009195E" w:rsidRDefault="00CA6FF6" w:rsidP="00C4675C">
      <w:pPr>
        <w:numPr>
          <w:ilvl w:val="0"/>
          <w:numId w:val="8"/>
        </w:numPr>
        <w:spacing w:after="0" w:line="360" w:lineRule="auto"/>
        <w:ind w:left="426" w:hanging="426"/>
        <w:contextualSpacing/>
        <w:rPr>
          <w:rFonts w:ascii="Arial" w:eastAsia="Times New Roman" w:hAnsi="Arial" w:cs="Arial"/>
        </w:rPr>
      </w:pPr>
      <w:r w:rsidRPr="0009195E">
        <w:rPr>
          <w:rFonts w:ascii="Arial" w:eastAsia="Times New Roman" w:hAnsi="Arial" w:cs="Arial"/>
        </w:rPr>
        <w:t>Bila tindak kekerasan fisik dilakukan oleh pasien : Perawat unit bertanggung jawab untuk mengamankan kondisi dan memanggil dokter medis untuk menilai kebutuhan fisik dan psikologis dan mengecualikan masalah medis pasien tersebut.</w:t>
      </w:r>
    </w:p>
    <w:p w:rsidR="00CA6FF6" w:rsidRPr="0009195E" w:rsidRDefault="00CA6FF6" w:rsidP="00C4675C">
      <w:pPr>
        <w:numPr>
          <w:ilvl w:val="0"/>
          <w:numId w:val="8"/>
        </w:numPr>
        <w:spacing w:after="0" w:line="360" w:lineRule="auto"/>
        <w:ind w:left="426" w:hanging="426"/>
        <w:contextualSpacing/>
        <w:rPr>
          <w:rFonts w:ascii="Arial" w:eastAsia="Times New Roman" w:hAnsi="Arial" w:cs="Arial"/>
        </w:rPr>
      </w:pPr>
      <w:r w:rsidRPr="0009195E">
        <w:rPr>
          <w:rFonts w:ascii="Arial" w:eastAsia="Times New Roman" w:hAnsi="Arial" w:cs="Arial"/>
        </w:rPr>
        <w:t>Bila tindak kekerasan dilakukan oleh anggota staf rumah sakit : Perawat unit bertanggung jawab menegur staf tersebut dan melaporkan insiden ke kepala bidang terkait untuk diproses lebih lanjut.</w:t>
      </w:r>
    </w:p>
    <w:p w:rsidR="00CA6FF6" w:rsidRPr="0009195E" w:rsidRDefault="00CA6FF6" w:rsidP="00C4675C">
      <w:pPr>
        <w:numPr>
          <w:ilvl w:val="0"/>
          <w:numId w:val="8"/>
        </w:numPr>
        <w:spacing w:after="0" w:line="360" w:lineRule="auto"/>
        <w:ind w:left="426" w:hanging="426"/>
        <w:contextualSpacing/>
        <w:rPr>
          <w:rFonts w:ascii="Arial" w:eastAsia="Times New Roman" w:hAnsi="Arial" w:cs="Arial"/>
        </w:rPr>
      </w:pPr>
      <w:r w:rsidRPr="0009195E">
        <w:rPr>
          <w:rFonts w:ascii="Arial" w:eastAsia="Times New Roman" w:hAnsi="Arial" w:cs="Arial"/>
        </w:rPr>
        <w:t>Bila tindak kekerasan dilakukan oleh pengunjung : Staf bertanggung jawab dan memiliki wewenang untuk memutuskan diperbolehkan atau tidak pengunjung tersebut memasuki area Rumah Sakit</w:t>
      </w:r>
    </w:p>
    <w:p w:rsidR="00CA6FF6" w:rsidRPr="0009195E" w:rsidRDefault="00CA6FF6" w:rsidP="00C4675C">
      <w:pPr>
        <w:numPr>
          <w:ilvl w:val="0"/>
          <w:numId w:val="8"/>
        </w:numPr>
        <w:spacing w:after="0" w:line="360" w:lineRule="auto"/>
        <w:ind w:left="426" w:hanging="426"/>
        <w:contextualSpacing/>
        <w:rPr>
          <w:rFonts w:ascii="Arial" w:eastAsia="Times New Roman" w:hAnsi="Arial" w:cs="Arial"/>
        </w:rPr>
      </w:pPr>
      <w:r w:rsidRPr="0009195E">
        <w:rPr>
          <w:rFonts w:ascii="Arial" w:eastAsia="Times New Roman" w:hAnsi="Arial" w:cs="Arial"/>
        </w:rPr>
        <w:t>Setiap antar jemput bayi di mintai tanda tangan ibu dan petugas yang mengantar dan menerima bayi.</w:t>
      </w:r>
      <w:r w:rsidR="00472FDB" w:rsidRPr="0009195E">
        <w:rPr>
          <w:rFonts w:ascii="Arial" w:eastAsia="Times New Roman" w:hAnsi="Arial" w:cs="Arial"/>
        </w:rPr>
        <w:t xml:space="preserve"> </w:t>
      </w:r>
      <w:r w:rsidRPr="0009195E">
        <w:rPr>
          <w:rFonts w:ascii="Arial" w:eastAsia="Times New Roman" w:hAnsi="Arial" w:cs="Arial"/>
        </w:rPr>
        <w:t xml:space="preserve">Petugas harus </w:t>
      </w:r>
      <w:r w:rsidR="00472FDB" w:rsidRPr="0009195E">
        <w:rPr>
          <w:rFonts w:ascii="Arial" w:eastAsia="Times New Roman" w:hAnsi="Arial" w:cs="Arial"/>
        </w:rPr>
        <w:t>menggunakan seragam RSUD dr. Murjani Sampit</w:t>
      </w:r>
      <w:r w:rsidRPr="0009195E">
        <w:rPr>
          <w:rFonts w:ascii="Arial" w:eastAsia="Times New Roman" w:hAnsi="Arial" w:cs="Arial"/>
        </w:rPr>
        <w:t xml:space="preserve"> s</w:t>
      </w:r>
      <w:r w:rsidR="00472FDB" w:rsidRPr="0009195E">
        <w:rPr>
          <w:rFonts w:ascii="Arial" w:eastAsia="Times New Roman" w:hAnsi="Arial" w:cs="Arial"/>
        </w:rPr>
        <w:t xml:space="preserve">erta menggunakan tanda pengenal, </w:t>
      </w:r>
      <w:r w:rsidRPr="0009195E">
        <w:rPr>
          <w:rFonts w:ascii="Arial" w:eastAsia="Times New Roman" w:hAnsi="Arial" w:cs="Arial"/>
        </w:rPr>
        <w:t>ada formulir serah terima bayi.</w:t>
      </w:r>
      <w:ins w:id="2" w:author="Unknown">
        <w:r w:rsidRPr="0009195E">
          <w:rPr>
            <w:rFonts w:ascii="Arial" w:eastAsia="Times New Roman" w:hAnsi="Arial" w:cs="Arial"/>
          </w:rPr>
          <w:t xml:space="preserve"> </w:t>
        </w:r>
      </w:ins>
    </w:p>
    <w:p w:rsidR="00CA6FF6" w:rsidRPr="0009195E" w:rsidRDefault="00CA6FF6" w:rsidP="00C4675C">
      <w:pPr>
        <w:numPr>
          <w:ilvl w:val="0"/>
          <w:numId w:val="8"/>
        </w:numPr>
        <w:spacing w:after="0" w:line="360" w:lineRule="auto"/>
        <w:ind w:left="426" w:hanging="426"/>
        <w:contextualSpacing/>
        <w:rPr>
          <w:rFonts w:ascii="Arial" w:eastAsia="Times New Roman" w:hAnsi="Arial" w:cs="Arial"/>
        </w:rPr>
      </w:pPr>
      <w:r w:rsidRPr="0009195E">
        <w:rPr>
          <w:rFonts w:ascii="Arial" w:eastAsia="Times New Roman" w:hAnsi="Arial" w:cs="Arial"/>
        </w:rPr>
        <w:t>Petugas wajib memeriksa dan mengecek peralatan yang akan digunakan untuk pasien dan dipastikan alat tersebut masih  dalam kondisi layak pakai.</w:t>
      </w:r>
    </w:p>
    <w:p w:rsidR="00CA6FF6" w:rsidRPr="0009195E" w:rsidRDefault="00CA6FF6" w:rsidP="00C4675C">
      <w:pPr>
        <w:numPr>
          <w:ilvl w:val="0"/>
          <w:numId w:val="8"/>
        </w:numPr>
        <w:spacing w:after="0" w:line="360" w:lineRule="auto"/>
        <w:ind w:left="426" w:hanging="426"/>
        <w:contextualSpacing/>
        <w:rPr>
          <w:rFonts w:ascii="Arial" w:eastAsia="Times New Roman" w:hAnsi="Arial" w:cs="Arial"/>
        </w:rPr>
      </w:pPr>
      <w:r w:rsidRPr="0009195E">
        <w:rPr>
          <w:rFonts w:ascii="Arial" w:eastAsia="Times New Roman" w:hAnsi="Arial" w:cs="Arial"/>
        </w:rPr>
        <w:t>Tidak memasang papan nama dan Alamat pasien di masing –masing ruangan.</w:t>
      </w:r>
    </w:p>
    <w:p w:rsidR="00CA6FF6" w:rsidRPr="0009195E" w:rsidRDefault="00CA6FF6" w:rsidP="00C4675C">
      <w:pPr>
        <w:numPr>
          <w:ilvl w:val="0"/>
          <w:numId w:val="8"/>
        </w:numPr>
        <w:spacing w:after="0" w:line="360" w:lineRule="auto"/>
        <w:ind w:left="426" w:hanging="426"/>
        <w:contextualSpacing/>
        <w:rPr>
          <w:rFonts w:ascii="Arial" w:eastAsia="Times New Roman" w:hAnsi="Arial" w:cs="Arial"/>
        </w:rPr>
      </w:pPr>
      <w:r w:rsidRPr="0009195E">
        <w:rPr>
          <w:rFonts w:ascii="Arial" w:eastAsia="Times New Roman" w:hAnsi="Arial" w:cs="Arial"/>
          <w:lang w:val="fr-FR"/>
        </w:rPr>
        <w:t>Menempatkan status pasien di tempat yang aman dan tertutup</w:t>
      </w:r>
    </w:p>
    <w:p w:rsidR="00CA6FF6" w:rsidRPr="0009195E" w:rsidRDefault="00CA6FF6" w:rsidP="00C4675C">
      <w:pPr>
        <w:numPr>
          <w:ilvl w:val="0"/>
          <w:numId w:val="8"/>
        </w:numPr>
        <w:spacing w:after="0" w:line="360" w:lineRule="auto"/>
        <w:ind w:left="426" w:hanging="426"/>
        <w:jc w:val="both"/>
        <w:rPr>
          <w:rFonts w:ascii="Arial" w:eastAsia="Times New Roman" w:hAnsi="Arial" w:cs="Arial"/>
        </w:rPr>
      </w:pPr>
      <w:r w:rsidRPr="0009195E">
        <w:rPr>
          <w:rFonts w:ascii="Arial" w:eastAsia="Times New Roman" w:hAnsi="Arial" w:cs="Arial"/>
        </w:rPr>
        <w:t>Rumah sakit memberikan identifikasi berupa ID card bagi penunggu</w:t>
      </w:r>
      <w:r w:rsidRPr="0009195E">
        <w:rPr>
          <w:rFonts w:ascii="Arial" w:eastAsia="Times New Roman" w:hAnsi="Arial" w:cs="Arial"/>
          <w:lang w:val="en-GB"/>
        </w:rPr>
        <w:t xml:space="preserve"> </w:t>
      </w:r>
      <w:r w:rsidRPr="0009195E">
        <w:rPr>
          <w:rFonts w:ascii="Arial" w:eastAsia="Times New Roman" w:hAnsi="Arial" w:cs="Arial"/>
        </w:rPr>
        <w:t>pasien</w:t>
      </w:r>
    </w:p>
    <w:p w:rsidR="00CA6FF6" w:rsidRPr="0009195E" w:rsidRDefault="00CA6FF6" w:rsidP="00C4675C">
      <w:pPr>
        <w:numPr>
          <w:ilvl w:val="0"/>
          <w:numId w:val="8"/>
        </w:numPr>
        <w:spacing w:after="0" w:line="360" w:lineRule="auto"/>
        <w:ind w:left="426" w:hanging="426"/>
        <w:jc w:val="both"/>
        <w:rPr>
          <w:rFonts w:ascii="Arial" w:eastAsia="Times New Roman" w:hAnsi="Arial" w:cs="Arial"/>
        </w:rPr>
      </w:pPr>
      <w:r w:rsidRPr="0009195E">
        <w:rPr>
          <w:rFonts w:ascii="Arial" w:eastAsia="Times New Roman" w:hAnsi="Arial" w:cs="Arial"/>
          <w:lang w:val="fr-FR"/>
        </w:rPr>
        <w:t>Penunggu pasien dibatasi maksimal hanya 2 (dua) orang,</w:t>
      </w:r>
    </w:p>
    <w:p w:rsidR="00CA6FF6" w:rsidRPr="0009195E" w:rsidRDefault="00CA6FF6" w:rsidP="00C4675C">
      <w:pPr>
        <w:numPr>
          <w:ilvl w:val="0"/>
          <w:numId w:val="8"/>
        </w:numPr>
        <w:tabs>
          <w:tab w:val="left" w:pos="-1800"/>
        </w:tabs>
        <w:spacing w:after="0" w:line="360" w:lineRule="auto"/>
        <w:ind w:left="426" w:hanging="426"/>
        <w:jc w:val="both"/>
        <w:rPr>
          <w:rFonts w:ascii="Arial" w:eastAsia="Times New Roman" w:hAnsi="Arial" w:cs="Arial"/>
        </w:rPr>
      </w:pPr>
      <w:r w:rsidRPr="0009195E">
        <w:rPr>
          <w:rFonts w:ascii="Arial" w:eastAsia="Times New Roman" w:hAnsi="Arial" w:cs="Arial"/>
        </w:rPr>
        <w:t>Penunggu yang tidak memiliki atau menggunakan ID card tidak diperkenankan masuk / menunggu di luar jam kunjung pasien.</w:t>
      </w:r>
    </w:p>
    <w:p w:rsidR="00CA6FF6" w:rsidRPr="0009195E" w:rsidRDefault="00CA6FF6" w:rsidP="00C4675C">
      <w:pPr>
        <w:numPr>
          <w:ilvl w:val="0"/>
          <w:numId w:val="8"/>
        </w:numPr>
        <w:tabs>
          <w:tab w:val="left" w:pos="-1800"/>
        </w:tabs>
        <w:spacing w:after="0" w:line="360" w:lineRule="auto"/>
        <w:ind w:left="426" w:hanging="426"/>
        <w:jc w:val="both"/>
        <w:rPr>
          <w:rFonts w:ascii="Arial" w:eastAsia="Times New Roman" w:hAnsi="Arial" w:cs="Arial"/>
        </w:rPr>
      </w:pPr>
      <w:r w:rsidRPr="0009195E">
        <w:rPr>
          <w:rFonts w:ascii="Arial" w:eastAsia="Times New Roman" w:hAnsi="Arial" w:cs="Arial"/>
        </w:rPr>
        <w:t>Jam kunjung pasien ditetapkan antara jam 10.00-13.00 dan jam 17.00-20.00, diluar jam tersebut tidak diperkenankan untuk</w:t>
      </w:r>
      <w:r w:rsidR="00472FDB" w:rsidRPr="0009195E">
        <w:rPr>
          <w:rFonts w:ascii="Arial" w:eastAsia="Times New Roman" w:hAnsi="Arial" w:cs="Arial"/>
        </w:rPr>
        <w:t xml:space="preserve"> </w:t>
      </w:r>
      <w:r w:rsidRPr="0009195E">
        <w:rPr>
          <w:rFonts w:ascii="Arial" w:eastAsia="Times New Roman" w:hAnsi="Arial" w:cs="Arial"/>
        </w:rPr>
        <w:t>mengunjungi pasien, kecuali ada ijin dari petugas keamanan dan petugas medis dan hanya dibatasi untuk 2 (dua) orang pengunjung serta meninggalkan identitas diri  di petugas keamanan.</w:t>
      </w:r>
    </w:p>
    <w:p w:rsidR="00CA6FF6" w:rsidRPr="0009195E" w:rsidRDefault="00CA6FF6" w:rsidP="00C4675C">
      <w:pPr>
        <w:numPr>
          <w:ilvl w:val="0"/>
          <w:numId w:val="8"/>
        </w:numPr>
        <w:tabs>
          <w:tab w:val="left" w:pos="-1800"/>
        </w:tabs>
        <w:spacing w:after="0" w:line="360" w:lineRule="auto"/>
        <w:ind w:left="426" w:hanging="426"/>
        <w:jc w:val="both"/>
        <w:rPr>
          <w:rFonts w:ascii="Arial" w:eastAsia="Times New Roman" w:hAnsi="Arial" w:cs="Arial"/>
        </w:rPr>
      </w:pPr>
      <w:r w:rsidRPr="0009195E">
        <w:rPr>
          <w:rFonts w:ascii="Arial" w:eastAsia="Times New Roman" w:hAnsi="Arial" w:cs="Arial"/>
        </w:rPr>
        <w:t>Petugas akan selalu memonitoring daerah-daerah yang sepi atau terpencil setiap 60-120  menit sekali</w:t>
      </w:r>
      <w:r w:rsidR="00472FDB" w:rsidRPr="0009195E">
        <w:rPr>
          <w:rFonts w:ascii="Arial" w:eastAsia="Times New Roman" w:hAnsi="Arial" w:cs="Arial"/>
        </w:rPr>
        <w:t>.</w:t>
      </w:r>
    </w:p>
    <w:p w:rsidR="00CA6FF6" w:rsidRPr="0009195E" w:rsidRDefault="00CA6FF6" w:rsidP="00C4675C">
      <w:pPr>
        <w:numPr>
          <w:ilvl w:val="0"/>
          <w:numId w:val="8"/>
        </w:numPr>
        <w:tabs>
          <w:tab w:val="left" w:pos="-1800"/>
        </w:tabs>
        <w:spacing w:after="0" w:line="360" w:lineRule="auto"/>
        <w:ind w:left="426" w:hanging="426"/>
        <w:jc w:val="both"/>
        <w:rPr>
          <w:rFonts w:ascii="Arial" w:eastAsia="Times New Roman" w:hAnsi="Arial" w:cs="Arial"/>
        </w:rPr>
      </w:pPr>
      <w:r w:rsidRPr="0009195E">
        <w:rPr>
          <w:rFonts w:ascii="Arial" w:eastAsia="Times New Roman" w:hAnsi="Arial" w:cs="Arial"/>
        </w:rPr>
        <w:t>Petugas keamanan berwenang menanyai pengunjung yang mencurigakan dan mendampingi  pengunjung tersebut sampai kepasien yang di maksud.</w:t>
      </w:r>
    </w:p>
    <w:p w:rsidR="00CA6FF6" w:rsidRPr="0009195E" w:rsidRDefault="00CA6FF6" w:rsidP="00C4675C">
      <w:pPr>
        <w:numPr>
          <w:ilvl w:val="0"/>
          <w:numId w:val="8"/>
        </w:numPr>
        <w:tabs>
          <w:tab w:val="left" w:pos="-1800"/>
        </w:tabs>
        <w:spacing w:after="0" w:line="360" w:lineRule="auto"/>
        <w:ind w:left="426" w:hanging="426"/>
        <w:jc w:val="both"/>
        <w:rPr>
          <w:rFonts w:ascii="Arial" w:eastAsia="Times New Roman" w:hAnsi="Arial" w:cs="Arial"/>
        </w:rPr>
      </w:pPr>
      <w:r w:rsidRPr="0009195E">
        <w:rPr>
          <w:rFonts w:ascii="Arial" w:eastAsia="Times New Roman" w:hAnsi="Arial" w:cs="Arial"/>
        </w:rPr>
        <w:t>Staf perawat unit wajib melapor kepada petugas keamanan apabila menjumpai pengunjung yang mencurigakan atau pasien yang dirawat membuat keonaran maupun kekerasan.</w:t>
      </w:r>
    </w:p>
    <w:p w:rsidR="00CA6FF6" w:rsidRPr="0009195E" w:rsidRDefault="00CA6FF6" w:rsidP="00C4675C">
      <w:pPr>
        <w:numPr>
          <w:ilvl w:val="0"/>
          <w:numId w:val="8"/>
        </w:numPr>
        <w:spacing w:after="0" w:line="360" w:lineRule="auto"/>
        <w:ind w:left="426" w:hanging="426"/>
        <w:contextualSpacing/>
        <w:jc w:val="both"/>
        <w:rPr>
          <w:rFonts w:ascii="Arial" w:eastAsia="Times New Roman" w:hAnsi="Arial" w:cs="Arial"/>
        </w:rPr>
      </w:pPr>
      <w:r w:rsidRPr="0009195E">
        <w:rPr>
          <w:rFonts w:ascii="Arial" w:eastAsia="Times New Roman" w:hAnsi="Arial" w:cs="Arial"/>
        </w:rPr>
        <w:t>Petugas penerima pasien melakukan proses penerimaan pasien penderita cacat baik rawat jalan maupun</w:t>
      </w:r>
      <w:r w:rsidR="00472FDB" w:rsidRPr="0009195E">
        <w:rPr>
          <w:rFonts w:ascii="Arial" w:eastAsia="Times New Roman" w:hAnsi="Arial" w:cs="Arial"/>
        </w:rPr>
        <w:t xml:space="preserve"> </w:t>
      </w:r>
      <w:r w:rsidRPr="0009195E">
        <w:rPr>
          <w:rFonts w:ascii="Arial" w:eastAsia="Times New Roman" w:hAnsi="Arial" w:cs="Arial"/>
        </w:rPr>
        <w:t>rawat inap dan wajib membantu serta menolong sesuai dengan kecacatan yang disandang sampai proses selesai</w:t>
      </w:r>
      <w:r w:rsidR="00472FDB" w:rsidRPr="0009195E">
        <w:rPr>
          <w:rFonts w:ascii="Arial" w:eastAsia="Times New Roman" w:hAnsi="Arial" w:cs="Arial"/>
        </w:rPr>
        <w:t xml:space="preserve"> </w:t>
      </w:r>
      <w:r w:rsidRPr="0009195E">
        <w:rPr>
          <w:rFonts w:ascii="Arial" w:eastAsia="Times New Roman" w:hAnsi="Arial" w:cs="Arial"/>
        </w:rPr>
        <w:t>dilakukan.</w:t>
      </w:r>
    </w:p>
    <w:p w:rsidR="00CA6FF6" w:rsidRPr="0009195E" w:rsidRDefault="00CA6FF6" w:rsidP="00C4675C">
      <w:pPr>
        <w:numPr>
          <w:ilvl w:val="0"/>
          <w:numId w:val="8"/>
        </w:numPr>
        <w:spacing w:after="0" w:line="360" w:lineRule="auto"/>
        <w:ind w:left="426" w:hanging="426"/>
        <w:contextualSpacing/>
        <w:rPr>
          <w:rFonts w:ascii="Arial" w:eastAsia="Times New Roman" w:hAnsi="Arial" w:cs="Arial"/>
        </w:rPr>
      </w:pPr>
      <w:r w:rsidRPr="0009195E">
        <w:rPr>
          <w:rFonts w:ascii="Arial" w:eastAsia="Times New Roman" w:hAnsi="Arial" w:cs="Arial"/>
        </w:rPr>
        <w:lastRenderedPageBreak/>
        <w:t>Bila diperlukan, perawat meminta pihak keluarga untuk menjaga pasien atau pihak lain yang ditunjuk sesuai kecacatan yang di sandang.</w:t>
      </w:r>
    </w:p>
    <w:p w:rsidR="00CA6FF6" w:rsidRPr="0009195E" w:rsidRDefault="00CA6FF6" w:rsidP="00C4675C">
      <w:pPr>
        <w:numPr>
          <w:ilvl w:val="0"/>
          <w:numId w:val="8"/>
        </w:numPr>
        <w:spacing w:after="0" w:line="360" w:lineRule="auto"/>
        <w:ind w:left="426" w:hanging="426"/>
        <w:contextualSpacing/>
        <w:rPr>
          <w:rFonts w:ascii="Arial" w:eastAsia="Times New Roman" w:hAnsi="Arial" w:cs="Arial"/>
        </w:rPr>
      </w:pPr>
      <w:r w:rsidRPr="0009195E">
        <w:rPr>
          <w:rFonts w:ascii="Arial" w:eastAsia="Times New Roman" w:hAnsi="Arial" w:cs="Arial"/>
        </w:rPr>
        <w:t>Pastikan</w:t>
      </w:r>
      <w:r w:rsidR="00472FDB" w:rsidRPr="0009195E">
        <w:rPr>
          <w:rFonts w:ascii="Arial" w:eastAsia="Times New Roman" w:hAnsi="Arial" w:cs="Arial"/>
        </w:rPr>
        <w:t xml:space="preserve"> </w:t>
      </w:r>
      <w:r w:rsidRPr="0009195E">
        <w:rPr>
          <w:rFonts w:ascii="Arial" w:eastAsia="Times New Roman" w:hAnsi="Arial" w:cs="Arial"/>
        </w:rPr>
        <w:t>pengaman</w:t>
      </w:r>
      <w:r w:rsidR="00472FDB" w:rsidRPr="0009195E">
        <w:rPr>
          <w:rFonts w:ascii="Arial" w:eastAsia="Times New Roman" w:hAnsi="Arial" w:cs="Arial"/>
        </w:rPr>
        <w:t xml:space="preserve"> </w:t>
      </w:r>
      <w:r w:rsidRPr="0009195E">
        <w:rPr>
          <w:rFonts w:ascii="Arial" w:eastAsia="Times New Roman" w:hAnsi="Arial" w:cs="Arial"/>
        </w:rPr>
        <w:t>tempat</w:t>
      </w:r>
      <w:r w:rsidR="00472FDB" w:rsidRPr="0009195E">
        <w:rPr>
          <w:rFonts w:ascii="Arial" w:eastAsia="Times New Roman" w:hAnsi="Arial" w:cs="Arial"/>
        </w:rPr>
        <w:t xml:space="preserve"> </w:t>
      </w:r>
      <w:r w:rsidRPr="0009195E">
        <w:rPr>
          <w:rFonts w:ascii="Arial" w:eastAsia="Times New Roman" w:hAnsi="Arial" w:cs="Arial"/>
        </w:rPr>
        <w:t>tidur</w:t>
      </w:r>
      <w:r w:rsidR="00472FDB" w:rsidRPr="0009195E">
        <w:rPr>
          <w:rFonts w:ascii="Arial" w:eastAsia="Times New Roman" w:hAnsi="Arial" w:cs="Arial"/>
        </w:rPr>
        <w:t xml:space="preserve"> </w:t>
      </w:r>
      <w:r w:rsidRPr="0009195E">
        <w:rPr>
          <w:rFonts w:ascii="Arial" w:eastAsia="Times New Roman" w:hAnsi="Arial" w:cs="Arial"/>
        </w:rPr>
        <w:t>pasien</w:t>
      </w:r>
      <w:r w:rsidR="00472FDB" w:rsidRPr="0009195E">
        <w:rPr>
          <w:rFonts w:ascii="Arial" w:eastAsia="Times New Roman" w:hAnsi="Arial" w:cs="Arial"/>
        </w:rPr>
        <w:t xml:space="preserve"> </w:t>
      </w:r>
      <w:r w:rsidRPr="0009195E">
        <w:rPr>
          <w:rFonts w:ascii="Arial" w:eastAsia="Times New Roman" w:hAnsi="Arial" w:cs="Arial"/>
        </w:rPr>
        <w:t>terpasang</w:t>
      </w:r>
      <w:r w:rsidR="00472FDB" w:rsidRPr="0009195E">
        <w:rPr>
          <w:rFonts w:ascii="Arial" w:eastAsia="Times New Roman" w:hAnsi="Arial" w:cs="Arial"/>
        </w:rPr>
        <w:t xml:space="preserve"> </w:t>
      </w:r>
      <w:r w:rsidRPr="0009195E">
        <w:rPr>
          <w:rFonts w:ascii="Arial" w:eastAsia="Times New Roman" w:hAnsi="Arial" w:cs="Arial"/>
        </w:rPr>
        <w:t>pengaman</w:t>
      </w:r>
      <w:r w:rsidR="00472FDB" w:rsidRPr="0009195E">
        <w:rPr>
          <w:rFonts w:ascii="Arial" w:eastAsia="Times New Roman" w:hAnsi="Arial" w:cs="Arial"/>
        </w:rPr>
        <w:t xml:space="preserve"> </w:t>
      </w:r>
      <w:r w:rsidRPr="0009195E">
        <w:rPr>
          <w:rFonts w:ascii="Arial" w:eastAsia="Times New Roman" w:hAnsi="Arial" w:cs="Arial"/>
        </w:rPr>
        <w:t>dan</w:t>
      </w:r>
      <w:r w:rsidR="00472FDB" w:rsidRPr="0009195E">
        <w:rPr>
          <w:rFonts w:ascii="Arial" w:eastAsia="Times New Roman" w:hAnsi="Arial" w:cs="Arial"/>
        </w:rPr>
        <w:t xml:space="preserve"> </w:t>
      </w:r>
      <w:r w:rsidRPr="0009195E">
        <w:rPr>
          <w:rFonts w:ascii="Arial" w:eastAsia="Times New Roman" w:hAnsi="Arial" w:cs="Arial"/>
        </w:rPr>
        <w:t>bel</w:t>
      </w:r>
      <w:r w:rsidR="00472FDB" w:rsidRPr="0009195E">
        <w:rPr>
          <w:rFonts w:ascii="Arial" w:eastAsia="Times New Roman" w:hAnsi="Arial" w:cs="Arial"/>
        </w:rPr>
        <w:t xml:space="preserve"> </w:t>
      </w:r>
      <w:r w:rsidRPr="0009195E">
        <w:rPr>
          <w:rFonts w:ascii="Arial" w:eastAsia="Times New Roman" w:hAnsi="Arial" w:cs="Arial"/>
        </w:rPr>
        <w:t>pasien</w:t>
      </w:r>
      <w:r w:rsidR="00472FDB" w:rsidRPr="0009195E">
        <w:rPr>
          <w:rFonts w:ascii="Arial" w:eastAsia="Times New Roman" w:hAnsi="Arial" w:cs="Arial"/>
        </w:rPr>
        <w:t xml:space="preserve"> </w:t>
      </w:r>
      <w:r w:rsidRPr="0009195E">
        <w:rPr>
          <w:rFonts w:ascii="Arial" w:eastAsia="Times New Roman" w:hAnsi="Arial" w:cs="Arial"/>
        </w:rPr>
        <w:t>mudah di jangkau</w:t>
      </w:r>
      <w:r w:rsidR="00472FDB" w:rsidRPr="0009195E">
        <w:rPr>
          <w:rFonts w:ascii="Arial" w:eastAsia="Times New Roman" w:hAnsi="Arial" w:cs="Arial"/>
        </w:rPr>
        <w:t xml:space="preserve"> </w:t>
      </w:r>
      <w:r w:rsidRPr="0009195E">
        <w:rPr>
          <w:rFonts w:ascii="Arial" w:eastAsia="Times New Roman" w:hAnsi="Arial" w:cs="Arial"/>
        </w:rPr>
        <w:t>oleh</w:t>
      </w:r>
      <w:r w:rsidR="00472FDB" w:rsidRPr="0009195E">
        <w:rPr>
          <w:rFonts w:ascii="Arial" w:eastAsia="Times New Roman" w:hAnsi="Arial" w:cs="Arial"/>
        </w:rPr>
        <w:t xml:space="preserve"> </w:t>
      </w:r>
      <w:r w:rsidRPr="0009195E">
        <w:rPr>
          <w:rFonts w:ascii="Arial" w:eastAsia="Times New Roman" w:hAnsi="Arial" w:cs="Arial"/>
        </w:rPr>
        <w:t>pasien.</w:t>
      </w:r>
    </w:p>
    <w:p w:rsidR="00CA6FF6" w:rsidRPr="0009195E" w:rsidRDefault="00CA6FF6" w:rsidP="00C4675C">
      <w:pPr>
        <w:numPr>
          <w:ilvl w:val="0"/>
          <w:numId w:val="8"/>
        </w:numPr>
        <w:spacing w:after="0" w:line="360" w:lineRule="auto"/>
        <w:ind w:left="426" w:hanging="426"/>
        <w:contextualSpacing/>
        <w:rPr>
          <w:rFonts w:ascii="Arial" w:eastAsia="Times New Roman" w:hAnsi="Arial" w:cs="Arial"/>
        </w:rPr>
      </w:pPr>
      <w:r w:rsidRPr="0009195E">
        <w:rPr>
          <w:rFonts w:ascii="Arial" w:eastAsia="Times New Roman" w:hAnsi="Arial" w:cs="Arial"/>
        </w:rPr>
        <w:t>Ruangan anak atau bayi tidak boleh kosong minimal ada 1 petugas</w:t>
      </w:r>
    </w:p>
    <w:p w:rsidR="00CA6FF6" w:rsidRPr="0009195E" w:rsidRDefault="00CA6FF6" w:rsidP="00C4675C">
      <w:pPr>
        <w:numPr>
          <w:ilvl w:val="0"/>
          <w:numId w:val="8"/>
        </w:numPr>
        <w:spacing w:after="0" w:line="360" w:lineRule="auto"/>
        <w:ind w:left="426" w:hanging="426"/>
        <w:contextualSpacing/>
        <w:rPr>
          <w:rFonts w:ascii="Arial" w:eastAsia="Times New Roman" w:hAnsi="Arial" w:cs="Arial"/>
        </w:rPr>
      </w:pPr>
      <w:r w:rsidRPr="0009195E">
        <w:rPr>
          <w:rFonts w:ascii="Arial" w:eastAsia="Times New Roman" w:hAnsi="Arial" w:cs="Arial"/>
        </w:rPr>
        <w:t>Petugas meminta persetujuan kepada keluarga jika ada tindakan yang memerlukan paksaan.</w:t>
      </w:r>
    </w:p>
    <w:p w:rsidR="00CA6FF6" w:rsidRPr="0009195E" w:rsidRDefault="00CA6FF6" w:rsidP="00C4675C">
      <w:pPr>
        <w:numPr>
          <w:ilvl w:val="0"/>
          <w:numId w:val="8"/>
        </w:numPr>
        <w:spacing w:after="0" w:line="360" w:lineRule="auto"/>
        <w:ind w:left="426" w:hanging="426"/>
        <w:contextualSpacing/>
        <w:rPr>
          <w:rFonts w:ascii="Arial" w:eastAsia="Times New Roman" w:hAnsi="Arial" w:cs="Arial"/>
        </w:rPr>
      </w:pPr>
      <w:r w:rsidRPr="0009195E">
        <w:rPr>
          <w:rFonts w:ascii="Arial" w:eastAsia="Times New Roman" w:hAnsi="Arial" w:cs="Arial"/>
        </w:rPr>
        <w:t>Daftar Kelompok pasien yang beresiko terhadap kekerasan fisik adalah sebagai berikut</w:t>
      </w:r>
    </w:p>
    <w:p w:rsidR="00CA6FF6" w:rsidRPr="0009195E" w:rsidRDefault="00CA6FF6" w:rsidP="00C4675C">
      <w:pPr>
        <w:pStyle w:val="ListParagraph"/>
        <w:numPr>
          <w:ilvl w:val="1"/>
          <w:numId w:val="6"/>
        </w:numPr>
        <w:spacing w:after="0" w:line="360" w:lineRule="auto"/>
        <w:ind w:left="709" w:hanging="283"/>
        <w:rPr>
          <w:rFonts w:ascii="Arial" w:eastAsia="Times New Roman" w:hAnsi="Arial" w:cs="Arial"/>
          <w:lang w:val="fr-FR"/>
        </w:rPr>
      </w:pPr>
      <w:r w:rsidRPr="0009195E">
        <w:rPr>
          <w:rFonts w:ascii="Arial" w:eastAsia="Times New Roman" w:hAnsi="Arial" w:cs="Arial"/>
          <w:lang w:val="fr-FR"/>
        </w:rPr>
        <w:t>Pasien penyandang cacat fisi</w:t>
      </w:r>
      <w:r w:rsidR="00472FDB" w:rsidRPr="0009195E">
        <w:rPr>
          <w:rFonts w:ascii="Arial" w:eastAsia="Times New Roman" w:hAnsi="Arial" w:cs="Arial"/>
          <w:lang w:val="fr-FR"/>
        </w:rPr>
        <w:t>k</w:t>
      </w:r>
      <w:r w:rsidRPr="0009195E">
        <w:rPr>
          <w:rFonts w:ascii="Arial" w:eastAsia="Times New Roman" w:hAnsi="Arial" w:cs="Arial"/>
          <w:lang w:val="fr-FR"/>
        </w:rPr>
        <w:t>,</w:t>
      </w:r>
      <w:r w:rsidR="00472FDB" w:rsidRPr="0009195E">
        <w:rPr>
          <w:rFonts w:ascii="Arial" w:eastAsia="Times New Roman" w:hAnsi="Arial" w:cs="Arial"/>
          <w:lang w:val="fr-FR"/>
        </w:rPr>
        <w:t xml:space="preserve"> </w:t>
      </w:r>
      <w:r w:rsidRPr="0009195E">
        <w:rPr>
          <w:rFonts w:ascii="Arial" w:eastAsia="Times New Roman" w:hAnsi="Arial" w:cs="Arial"/>
          <w:lang w:val="fr-FR"/>
        </w:rPr>
        <w:t>mental dan keduanya</w:t>
      </w:r>
    </w:p>
    <w:p w:rsidR="00CA6FF6" w:rsidRPr="0009195E" w:rsidRDefault="00CA6FF6" w:rsidP="00C4675C">
      <w:pPr>
        <w:pStyle w:val="ListParagraph"/>
        <w:numPr>
          <w:ilvl w:val="1"/>
          <w:numId w:val="6"/>
        </w:numPr>
        <w:spacing w:after="0" w:line="360" w:lineRule="auto"/>
        <w:ind w:left="709" w:hanging="283"/>
        <w:rPr>
          <w:rFonts w:ascii="Arial" w:eastAsia="Times New Roman" w:hAnsi="Arial" w:cs="Arial"/>
        </w:rPr>
      </w:pPr>
      <w:r w:rsidRPr="0009195E">
        <w:rPr>
          <w:rFonts w:ascii="Arial" w:eastAsia="Times New Roman" w:hAnsi="Arial" w:cs="Arial"/>
        </w:rPr>
        <w:t>Pasien Usia Lanjut</w:t>
      </w:r>
    </w:p>
    <w:p w:rsidR="00CA6FF6" w:rsidRPr="0009195E" w:rsidRDefault="00CA6FF6" w:rsidP="00C4675C">
      <w:pPr>
        <w:pStyle w:val="ListParagraph"/>
        <w:numPr>
          <w:ilvl w:val="1"/>
          <w:numId w:val="6"/>
        </w:numPr>
        <w:spacing w:after="0" w:line="360" w:lineRule="auto"/>
        <w:ind w:left="709" w:hanging="283"/>
        <w:rPr>
          <w:rFonts w:ascii="Arial" w:eastAsia="Times New Roman" w:hAnsi="Arial" w:cs="Arial"/>
        </w:rPr>
      </w:pPr>
      <w:r w:rsidRPr="0009195E">
        <w:rPr>
          <w:rFonts w:ascii="Arial" w:eastAsia="Times New Roman" w:hAnsi="Arial" w:cs="Arial"/>
        </w:rPr>
        <w:t>Pasien Bayi dan Anak-anak</w:t>
      </w:r>
    </w:p>
    <w:p w:rsidR="00CA6FF6" w:rsidRPr="0009195E" w:rsidRDefault="00CA6FF6" w:rsidP="00C4675C">
      <w:pPr>
        <w:pStyle w:val="ListParagraph"/>
        <w:numPr>
          <w:ilvl w:val="1"/>
          <w:numId w:val="6"/>
        </w:numPr>
        <w:spacing w:after="0" w:line="360" w:lineRule="auto"/>
        <w:ind w:left="709" w:hanging="283"/>
        <w:rPr>
          <w:rFonts w:ascii="Arial" w:eastAsia="Times New Roman" w:hAnsi="Arial" w:cs="Arial"/>
        </w:rPr>
      </w:pPr>
      <w:r w:rsidRPr="0009195E">
        <w:rPr>
          <w:rFonts w:ascii="Arial" w:eastAsia="Times New Roman" w:hAnsi="Arial" w:cs="Arial"/>
        </w:rPr>
        <w:t>Korban kekerasan dalam Rumah Tangga (KDRT)</w:t>
      </w:r>
    </w:p>
    <w:p w:rsidR="00CA6FF6" w:rsidRPr="0009195E" w:rsidRDefault="00CA6FF6" w:rsidP="00C4675C">
      <w:pPr>
        <w:pStyle w:val="ListParagraph"/>
        <w:numPr>
          <w:ilvl w:val="1"/>
          <w:numId w:val="6"/>
        </w:numPr>
        <w:spacing w:after="0" w:line="360" w:lineRule="auto"/>
        <w:ind w:left="709" w:hanging="283"/>
        <w:rPr>
          <w:rFonts w:ascii="Arial" w:eastAsia="Times New Roman" w:hAnsi="Arial" w:cs="Arial"/>
        </w:rPr>
      </w:pPr>
      <w:r w:rsidRPr="0009195E">
        <w:rPr>
          <w:rFonts w:ascii="Arial" w:eastAsia="Times New Roman" w:hAnsi="Arial" w:cs="Arial"/>
        </w:rPr>
        <w:t>Pasien Koma</w:t>
      </w:r>
    </w:p>
    <w:p w:rsidR="00CA6FF6" w:rsidRPr="0009195E" w:rsidRDefault="00CA6FF6" w:rsidP="00C4675C">
      <w:pPr>
        <w:spacing w:after="0" w:line="360" w:lineRule="auto"/>
        <w:ind w:left="426" w:hanging="426"/>
        <w:rPr>
          <w:rFonts w:ascii="Arial" w:eastAsia="Times New Roman" w:hAnsi="Arial" w:cs="Arial"/>
          <w:lang w:val="id-ID"/>
        </w:rPr>
      </w:pPr>
    </w:p>
    <w:p w:rsidR="00C4675C" w:rsidRPr="0009195E" w:rsidRDefault="00C4675C" w:rsidP="00C4675C">
      <w:pPr>
        <w:spacing w:after="0" w:line="360" w:lineRule="auto"/>
        <w:ind w:left="426" w:hanging="426"/>
        <w:rPr>
          <w:rFonts w:ascii="Arial" w:eastAsia="Times New Roman" w:hAnsi="Arial" w:cs="Arial"/>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Default="00281CD3" w:rsidP="00C4675C">
      <w:pPr>
        <w:spacing w:after="0" w:line="360" w:lineRule="auto"/>
        <w:ind w:left="426" w:hanging="426"/>
        <w:jc w:val="center"/>
        <w:rPr>
          <w:rFonts w:ascii="Arial" w:eastAsia="Times New Roman" w:hAnsi="Arial" w:cs="Arial"/>
          <w:b/>
          <w:lang w:val="id-ID"/>
        </w:rPr>
      </w:pPr>
    </w:p>
    <w:p w:rsidR="000B1A24" w:rsidRDefault="000B1A24" w:rsidP="00C4675C">
      <w:pPr>
        <w:spacing w:after="0" w:line="360" w:lineRule="auto"/>
        <w:ind w:left="426" w:hanging="426"/>
        <w:jc w:val="center"/>
        <w:rPr>
          <w:rFonts w:ascii="Arial" w:eastAsia="Times New Roman" w:hAnsi="Arial" w:cs="Arial"/>
          <w:b/>
          <w:lang w:val="id-ID"/>
        </w:rPr>
      </w:pPr>
    </w:p>
    <w:p w:rsidR="000B1A24" w:rsidRDefault="000B1A24" w:rsidP="00C4675C">
      <w:pPr>
        <w:spacing w:after="0" w:line="360" w:lineRule="auto"/>
        <w:ind w:left="426" w:hanging="426"/>
        <w:jc w:val="center"/>
        <w:rPr>
          <w:rFonts w:ascii="Arial" w:eastAsia="Times New Roman" w:hAnsi="Arial" w:cs="Arial"/>
          <w:b/>
          <w:lang w:val="id-ID"/>
        </w:rPr>
      </w:pPr>
    </w:p>
    <w:p w:rsidR="000B1A24" w:rsidRDefault="000B1A24" w:rsidP="00C4675C">
      <w:pPr>
        <w:spacing w:after="0" w:line="360" w:lineRule="auto"/>
        <w:ind w:left="426" w:hanging="426"/>
        <w:jc w:val="center"/>
        <w:rPr>
          <w:rFonts w:ascii="Arial" w:eastAsia="Times New Roman" w:hAnsi="Arial" w:cs="Arial"/>
          <w:b/>
          <w:lang w:val="id-ID"/>
        </w:rPr>
      </w:pPr>
    </w:p>
    <w:p w:rsidR="000B1A24" w:rsidRPr="0009195E" w:rsidRDefault="000B1A24"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C4675C" w:rsidRPr="0009195E" w:rsidRDefault="00C4675C" w:rsidP="00C4675C">
      <w:pPr>
        <w:spacing w:after="0" w:line="360" w:lineRule="auto"/>
        <w:ind w:left="426" w:hanging="426"/>
        <w:jc w:val="center"/>
        <w:rPr>
          <w:rFonts w:ascii="Arial" w:eastAsia="Times New Roman" w:hAnsi="Arial" w:cs="Arial"/>
          <w:b/>
          <w:lang w:val="id-ID"/>
        </w:rPr>
      </w:pPr>
      <w:r w:rsidRPr="0009195E">
        <w:rPr>
          <w:rFonts w:ascii="Arial" w:eastAsia="Times New Roman" w:hAnsi="Arial" w:cs="Arial"/>
          <w:b/>
          <w:lang w:val="id-ID"/>
        </w:rPr>
        <w:lastRenderedPageBreak/>
        <w:t>BAB IV</w:t>
      </w:r>
    </w:p>
    <w:p w:rsidR="00C4675C" w:rsidRPr="0009195E" w:rsidRDefault="00C4675C" w:rsidP="00C4675C">
      <w:pPr>
        <w:spacing w:after="0" w:line="360" w:lineRule="auto"/>
        <w:ind w:left="426" w:hanging="426"/>
        <w:jc w:val="center"/>
        <w:rPr>
          <w:rFonts w:ascii="Arial" w:eastAsia="Times New Roman" w:hAnsi="Arial" w:cs="Arial"/>
          <w:b/>
          <w:lang w:val="id-ID"/>
        </w:rPr>
      </w:pPr>
      <w:r w:rsidRPr="0009195E">
        <w:rPr>
          <w:rFonts w:ascii="Arial" w:eastAsia="Times New Roman" w:hAnsi="Arial" w:cs="Arial"/>
          <w:b/>
          <w:lang w:val="id-ID"/>
        </w:rPr>
        <w:t>DOKUMENTASI</w:t>
      </w: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7A7705">
      <w:pPr>
        <w:spacing w:after="0" w:line="360" w:lineRule="auto"/>
        <w:jc w:val="both"/>
        <w:rPr>
          <w:rFonts w:ascii="Arial" w:eastAsia="Times New Roman" w:hAnsi="Arial" w:cs="Arial"/>
          <w:lang w:val="id-ID"/>
        </w:rPr>
      </w:pPr>
      <w:r w:rsidRPr="0009195E">
        <w:rPr>
          <w:rFonts w:ascii="Arial" w:eastAsia="Times New Roman" w:hAnsi="Arial" w:cs="Arial"/>
          <w:lang w:val="id-ID"/>
        </w:rPr>
        <w:t>Dokumen yang digunakan untuk melindungi pasien dari kekerasan fisik adalah :</w:t>
      </w:r>
    </w:p>
    <w:p w:rsidR="00281CD3" w:rsidRPr="0009195E" w:rsidRDefault="00EC77B1" w:rsidP="00281CD3">
      <w:pPr>
        <w:pStyle w:val="ListParagraph"/>
        <w:numPr>
          <w:ilvl w:val="0"/>
          <w:numId w:val="12"/>
        </w:numPr>
        <w:spacing w:after="0" w:line="360" w:lineRule="auto"/>
        <w:jc w:val="both"/>
        <w:rPr>
          <w:rFonts w:ascii="Arial" w:eastAsia="Times New Roman" w:hAnsi="Arial" w:cs="Arial"/>
          <w:lang w:val="id-ID"/>
        </w:rPr>
      </w:pPr>
      <w:r w:rsidRPr="0009195E">
        <w:rPr>
          <w:rFonts w:ascii="Arial" w:eastAsia="Times New Roman" w:hAnsi="Arial" w:cs="Arial"/>
          <w:lang w:val="id-ID"/>
        </w:rPr>
        <w:t>Kartu visitor</w:t>
      </w:r>
      <w:r w:rsidR="005B1115" w:rsidRPr="0009195E">
        <w:rPr>
          <w:rFonts w:ascii="Arial" w:eastAsia="Times New Roman" w:hAnsi="Arial" w:cs="Arial"/>
          <w:lang w:val="id-ID"/>
        </w:rPr>
        <w:t xml:space="preserve"> bagi </w:t>
      </w:r>
      <w:r w:rsidR="00281CD3" w:rsidRPr="0009195E">
        <w:rPr>
          <w:rFonts w:ascii="Arial" w:eastAsia="Times New Roman" w:hAnsi="Arial" w:cs="Arial"/>
          <w:lang w:val="id-ID"/>
        </w:rPr>
        <w:t>penunggu</w:t>
      </w:r>
      <w:r w:rsidR="005B1115" w:rsidRPr="0009195E">
        <w:rPr>
          <w:rFonts w:ascii="Arial" w:eastAsia="Times New Roman" w:hAnsi="Arial" w:cs="Arial"/>
          <w:lang w:val="id-ID"/>
        </w:rPr>
        <w:t xml:space="preserve"> pasien</w:t>
      </w:r>
    </w:p>
    <w:p w:rsidR="00281CD3" w:rsidRPr="0009195E" w:rsidRDefault="005B1115" w:rsidP="00281CD3">
      <w:pPr>
        <w:pStyle w:val="ListParagraph"/>
        <w:numPr>
          <w:ilvl w:val="0"/>
          <w:numId w:val="12"/>
        </w:numPr>
        <w:spacing w:after="0" w:line="360" w:lineRule="auto"/>
        <w:jc w:val="both"/>
        <w:rPr>
          <w:rFonts w:ascii="Arial" w:eastAsia="Times New Roman" w:hAnsi="Arial" w:cs="Arial"/>
          <w:lang w:val="id-ID"/>
        </w:rPr>
      </w:pPr>
      <w:r w:rsidRPr="0009195E">
        <w:rPr>
          <w:rFonts w:ascii="Arial" w:eastAsia="Times New Roman" w:hAnsi="Arial" w:cs="Arial"/>
          <w:lang w:val="id-ID"/>
        </w:rPr>
        <w:t xml:space="preserve">Kartu visitor dan </w:t>
      </w:r>
      <w:r w:rsidR="00252E99" w:rsidRPr="0009195E">
        <w:rPr>
          <w:rFonts w:ascii="Arial" w:eastAsia="Times New Roman" w:hAnsi="Arial" w:cs="Arial"/>
          <w:lang w:val="id-ID"/>
        </w:rPr>
        <w:t>Buku tamu diluar jam berkunjung</w:t>
      </w: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281CD3" w:rsidP="00C4675C">
      <w:pPr>
        <w:spacing w:after="0" w:line="360" w:lineRule="auto"/>
        <w:ind w:left="426" w:hanging="426"/>
        <w:jc w:val="center"/>
        <w:rPr>
          <w:rFonts w:ascii="Arial" w:eastAsia="Times New Roman" w:hAnsi="Arial" w:cs="Arial"/>
          <w:b/>
          <w:lang w:val="id-ID"/>
        </w:rPr>
      </w:pPr>
    </w:p>
    <w:p w:rsidR="00281CD3" w:rsidRPr="0009195E" w:rsidRDefault="009D0660" w:rsidP="00C4675C">
      <w:pPr>
        <w:spacing w:after="0" w:line="360" w:lineRule="auto"/>
        <w:ind w:left="426" w:hanging="426"/>
        <w:jc w:val="center"/>
        <w:rPr>
          <w:rFonts w:ascii="Arial" w:eastAsia="Times New Roman" w:hAnsi="Arial" w:cs="Arial"/>
          <w:b/>
          <w:lang w:val="id-ID"/>
        </w:rPr>
      </w:pPr>
      <w:r>
        <w:rPr>
          <w:noProof/>
          <w:lang w:val="id-ID" w:eastAsia="id-ID"/>
        </w:rPr>
        <w:drawing>
          <wp:anchor distT="0" distB="0" distL="114300" distR="114300" simplePos="0" relativeHeight="251656704" behindDoc="0" locked="0" layoutInCell="1" allowOverlap="1" wp14:anchorId="0351B6A1" wp14:editId="70D7DE7B">
            <wp:simplePos x="0" y="0"/>
            <wp:positionH relativeFrom="column">
              <wp:posOffset>1562366</wp:posOffset>
            </wp:positionH>
            <wp:positionV relativeFrom="paragraph">
              <wp:posOffset>63322</wp:posOffset>
            </wp:positionV>
            <wp:extent cx="1722120" cy="1715770"/>
            <wp:effectExtent l="0" t="0" r="0" b="0"/>
            <wp:wrapNone/>
            <wp:docPr id="5" name="Picture 5" descr="D:\AKREDITASI OKTOW\lain-lain\stempel rs kecil.png"/>
            <wp:cNvGraphicFramePr/>
            <a:graphic xmlns:a="http://schemas.openxmlformats.org/drawingml/2006/main">
              <a:graphicData uri="http://schemas.openxmlformats.org/drawingml/2006/picture">
                <pic:pic xmlns:pic="http://schemas.openxmlformats.org/drawingml/2006/picture">
                  <pic:nvPicPr>
                    <pic:cNvPr id="5" name="Picture 5" descr="D:\AKREDITASI OKTOW\lain-lain\stempel rs kecil.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715770"/>
                    </a:xfrm>
                    <a:prstGeom prst="rect">
                      <a:avLst/>
                    </a:prstGeom>
                    <a:noFill/>
                    <a:ln>
                      <a:noFill/>
                    </a:ln>
                  </pic:spPr>
                </pic:pic>
              </a:graphicData>
            </a:graphic>
          </wp:anchor>
        </w:drawing>
      </w:r>
    </w:p>
    <w:p w:rsidR="00585FB4" w:rsidRDefault="009D0660" w:rsidP="00585FB4">
      <w:pPr>
        <w:pStyle w:val="ListParagraph"/>
        <w:spacing w:line="360" w:lineRule="auto"/>
        <w:ind w:left="4962"/>
        <w:rPr>
          <w:rFonts w:ascii="Arial" w:hAnsi="Arial" w:cs="Arial"/>
          <w:noProof/>
          <w:lang w:eastAsia="id-ID"/>
        </w:rPr>
      </w:pPr>
      <w:r>
        <w:rPr>
          <w:noProof/>
          <w:lang w:val="id-ID" w:eastAsia="id-ID"/>
        </w:rPr>
        <w:drawing>
          <wp:anchor distT="0" distB="0" distL="114300" distR="114300" simplePos="0" relativeHeight="251670016" behindDoc="0" locked="0" layoutInCell="1" allowOverlap="1" wp14:anchorId="61552060" wp14:editId="19C7E123">
            <wp:simplePos x="0" y="0"/>
            <wp:positionH relativeFrom="column">
              <wp:posOffset>2836028</wp:posOffset>
            </wp:positionH>
            <wp:positionV relativeFrom="paragraph">
              <wp:posOffset>19227</wp:posOffset>
            </wp:positionV>
            <wp:extent cx="2273935" cy="1134110"/>
            <wp:effectExtent l="0" t="0" r="0" b="8890"/>
            <wp:wrapNone/>
            <wp:docPr id="6" name="Picture 6" descr="D:\AKREDITASI OKTOW\lain-lain\ttd dir kecil.png"/>
            <wp:cNvGraphicFramePr/>
            <a:graphic xmlns:a="http://schemas.openxmlformats.org/drawingml/2006/main">
              <a:graphicData uri="http://schemas.openxmlformats.org/drawingml/2006/picture">
                <pic:pic xmlns:pic="http://schemas.openxmlformats.org/drawingml/2006/picture">
                  <pic:nvPicPr>
                    <pic:cNvPr id="6" name="Picture 6" descr="D:\AKREDITASI OKTOW\lain-lain\ttd dir kecil.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3935" cy="1134110"/>
                    </a:xfrm>
                    <a:prstGeom prst="rect">
                      <a:avLst/>
                    </a:prstGeom>
                    <a:noFill/>
                    <a:ln>
                      <a:noFill/>
                    </a:ln>
                  </pic:spPr>
                </pic:pic>
              </a:graphicData>
            </a:graphic>
          </wp:anchor>
        </w:drawing>
      </w:r>
      <w:r w:rsidR="00585FB4">
        <w:rPr>
          <w:rFonts w:ascii="Arial" w:hAnsi="Arial" w:cs="Arial"/>
          <w:noProof/>
          <w:lang w:eastAsia="id-ID"/>
        </w:rPr>
        <w:t>DIREKTUR RSUD dr. MURJANI SAMPIT</w:t>
      </w:r>
    </w:p>
    <w:p w:rsidR="00585FB4" w:rsidRDefault="00585FB4" w:rsidP="00585FB4">
      <w:pPr>
        <w:pStyle w:val="ListParagraph"/>
        <w:spacing w:line="360" w:lineRule="auto"/>
        <w:ind w:left="4962"/>
        <w:rPr>
          <w:rFonts w:ascii="Arial" w:hAnsi="Arial" w:cs="Arial"/>
          <w:noProof/>
          <w:lang w:eastAsia="id-ID"/>
        </w:rPr>
      </w:pPr>
    </w:p>
    <w:p w:rsidR="00585FB4" w:rsidRDefault="00585FB4" w:rsidP="00585FB4">
      <w:pPr>
        <w:pStyle w:val="ListParagraph"/>
        <w:spacing w:line="360" w:lineRule="auto"/>
        <w:ind w:left="4962"/>
        <w:rPr>
          <w:rFonts w:ascii="Arial" w:hAnsi="Arial" w:cs="Arial"/>
          <w:noProof/>
          <w:lang w:eastAsia="id-ID"/>
        </w:rPr>
      </w:pPr>
    </w:p>
    <w:p w:rsidR="00585FB4" w:rsidRDefault="00585FB4" w:rsidP="00585FB4">
      <w:pPr>
        <w:pStyle w:val="ListParagraph"/>
        <w:spacing w:line="360" w:lineRule="auto"/>
        <w:ind w:left="4962"/>
        <w:rPr>
          <w:rFonts w:ascii="Arial" w:hAnsi="Arial" w:cs="Arial"/>
          <w:noProof/>
          <w:lang w:eastAsia="id-ID"/>
        </w:rPr>
      </w:pPr>
    </w:p>
    <w:p w:rsidR="00585FB4" w:rsidRPr="000B1A24" w:rsidRDefault="00585FB4" w:rsidP="00585FB4">
      <w:pPr>
        <w:pStyle w:val="ListParagraph"/>
        <w:spacing w:after="0" w:line="360" w:lineRule="auto"/>
        <w:ind w:left="4962"/>
        <w:jc w:val="center"/>
        <w:rPr>
          <w:rFonts w:ascii="Arial" w:hAnsi="Arial" w:cs="Arial"/>
          <w:noProof/>
          <w:lang w:val="id-ID" w:eastAsia="id-ID"/>
        </w:rPr>
      </w:pPr>
      <w:r w:rsidRPr="000B1A24">
        <w:rPr>
          <w:rFonts w:ascii="Arial" w:hAnsi="Arial" w:cs="Arial"/>
          <w:noProof/>
          <w:lang w:eastAsia="id-ID"/>
        </w:rPr>
        <w:t>dr. DENNY MUDA PERDANA, Sp. Rad</w:t>
      </w:r>
    </w:p>
    <w:p w:rsidR="00585FB4" w:rsidRPr="000B1A24" w:rsidRDefault="00585FB4" w:rsidP="00585FB4">
      <w:pPr>
        <w:pStyle w:val="ListParagraph"/>
        <w:spacing w:after="0" w:line="360" w:lineRule="auto"/>
        <w:ind w:left="4962"/>
        <w:jc w:val="center"/>
        <w:rPr>
          <w:rFonts w:ascii="Arial" w:hAnsi="Arial" w:cs="Arial"/>
          <w:noProof/>
          <w:lang w:val="id-ID" w:eastAsia="id-ID"/>
        </w:rPr>
      </w:pPr>
      <w:r w:rsidRPr="000B1A24">
        <w:rPr>
          <w:rFonts w:ascii="Arial" w:hAnsi="Arial" w:cs="Arial"/>
          <w:noProof/>
          <w:lang w:val="id-ID" w:eastAsia="id-ID"/>
        </w:rPr>
        <w:t>Pembina Utama Muda</w:t>
      </w:r>
    </w:p>
    <w:p w:rsidR="00585FB4" w:rsidRPr="000B1A24" w:rsidRDefault="00585FB4" w:rsidP="00585FB4">
      <w:pPr>
        <w:pStyle w:val="ListParagraph"/>
        <w:spacing w:after="0" w:line="360" w:lineRule="auto"/>
        <w:ind w:left="4962"/>
        <w:jc w:val="center"/>
        <w:rPr>
          <w:rFonts w:ascii="Arial" w:hAnsi="Arial" w:cs="Arial"/>
          <w:noProof/>
          <w:lang w:val="id-ID" w:eastAsia="id-ID"/>
        </w:rPr>
      </w:pPr>
      <w:r w:rsidRPr="000B1A24">
        <w:rPr>
          <w:rFonts w:ascii="Arial" w:hAnsi="Arial" w:cs="Arial"/>
          <w:noProof/>
          <w:lang w:val="id-ID" w:eastAsia="id-ID"/>
        </w:rPr>
        <w:t>NIP.19621121 199610 1 001</w:t>
      </w:r>
    </w:p>
    <w:p w:rsidR="00281CD3" w:rsidRPr="000B1A24" w:rsidRDefault="00281CD3" w:rsidP="00C4675C">
      <w:pPr>
        <w:spacing w:after="0" w:line="360" w:lineRule="auto"/>
        <w:ind w:left="426" w:hanging="426"/>
        <w:jc w:val="center"/>
        <w:rPr>
          <w:rFonts w:ascii="Arial" w:eastAsia="Times New Roman" w:hAnsi="Arial" w:cs="Arial"/>
          <w:lang w:val="id-ID"/>
        </w:rPr>
      </w:pPr>
    </w:p>
    <w:sectPr w:rsidR="00281CD3" w:rsidRPr="000B1A24" w:rsidSect="009D0660">
      <w:headerReference w:type="default" r:id="rId10"/>
      <w:footerReference w:type="default" r:id="rId11"/>
      <w:pgSz w:w="12191" w:h="18711" w:code="9"/>
      <w:pgMar w:top="1418" w:right="1418" w:bottom="1418" w:left="1701" w:header="709" w:footer="7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6B6" w:rsidRDefault="00F576B6" w:rsidP="002A4CA4">
      <w:pPr>
        <w:spacing w:after="0" w:line="240" w:lineRule="auto"/>
      </w:pPr>
      <w:r>
        <w:separator/>
      </w:r>
    </w:p>
  </w:endnote>
  <w:endnote w:type="continuationSeparator" w:id="0">
    <w:p w:rsidR="00F576B6" w:rsidRDefault="00F576B6" w:rsidP="002A4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44006"/>
      <w:docPartObj>
        <w:docPartGallery w:val="Page Numbers (Bottom of Page)"/>
        <w:docPartUnique/>
      </w:docPartObj>
    </w:sdtPr>
    <w:sdtEndPr/>
    <w:sdtContent>
      <w:p w:rsidR="00520560" w:rsidRDefault="00F576B6">
        <w:pPr>
          <w:pStyle w:val="Footer"/>
          <w:jc w:val="right"/>
        </w:pPr>
        <w:r>
          <w:fldChar w:fldCharType="begin"/>
        </w:r>
        <w:r>
          <w:instrText xml:space="preserve"> PAGE   \* MERGEFORMAT </w:instrText>
        </w:r>
        <w:r>
          <w:fldChar w:fldCharType="separate"/>
        </w:r>
        <w:r w:rsidR="009D0660">
          <w:rPr>
            <w:noProof/>
          </w:rPr>
          <w:t>1</w:t>
        </w:r>
        <w:r>
          <w:rPr>
            <w:noProof/>
          </w:rPr>
          <w:fldChar w:fldCharType="end"/>
        </w:r>
      </w:p>
    </w:sdtContent>
  </w:sdt>
  <w:p w:rsidR="00905241" w:rsidRDefault="00905241" w:rsidP="00905241">
    <w:pPr>
      <w:pStyle w:val="Footer"/>
      <w:tabs>
        <w:tab w:val="left" w:pos="717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6B6" w:rsidRDefault="00F576B6" w:rsidP="002A4CA4">
      <w:pPr>
        <w:spacing w:after="0" w:line="240" w:lineRule="auto"/>
      </w:pPr>
      <w:r>
        <w:separator/>
      </w:r>
    </w:p>
  </w:footnote>
  <w:footnote w:type="continuationSeparator" w:id="0">
    <w:p w:rsidR="00F576B6" w:rsidRDefault="00F576B6" w:rsidP="002A4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241" w:rsidRDefault="00F576B6">
    <w:pPr>
      <w:pStyle w:val="Header"/>
    </w:pPr>
    <w:r>
      <w:rPr>
        <w:noProof/>
        <w:lang w:val="en-US"/>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2049" type="#_x0000_t9" style="position:absolute;margin-left:523.2pt;margin-top:-6.8pt;width:55.5pt;height:43.5pt;z-index:251658240">
          <v:textbox>
            <w:txbxContent>
              <w:p w:rsidR="00905241" w:rsidRPr="00021A65" w:rsidRDefault="00905241" w:rsidP="00386299">
                <w:pPr>
                  <w:rPr>
                    <w:b/>
                    <w:sz w:val="20"/>
                    <w:lang w:val="id-ID"/>
                  </w:rPr>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11405"/>
    <w:multiLevelType w:val="hybridMultilevel"/>
    <w:tmpl w:val="22B86A76"/>
    <w:lvl w:ilvl="0" w:tplc="821A93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9136B"/>
    <w:multiLevelType w:val="hybridMultilevel"/>
    <w:tmpl w:val="AF9C8778"/>
    <w:lvl w:ilvl="0" w:tplc="78D87174">
      <w:start w:val="1"/>
      <w:numFmt w:val="lowerLetter"/>
      <w:lvlText w:val="%1."/>
      <w:lvlJc w:val="left"/>
      <w:pPr>
        <w:ind w:left="1080" w:hanging="360"/>
      </w:pPr>
      <w:rPr>
        <w:rFonts w:hint="default"/>
        <w:b w:val="0"/>
        <w:i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296B18"/>
    <w:multiLevelType w:val="multilevel"/>
    <w:tmpl w:val="B82012C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340D1D33"/>
    <w:multiLevelType w:val="hybridMultilevel"/>
    <w:tmpl w:val="3F3C3B68"/>
    <w:lvl w:ilvl="0" w:tplc="974CBC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04901F8"/>
    <w:multiLevelType w:val="hybridMultilevel"/>
    <w:tmpl w:val="6E483FB4"/>
    <w:lvl w:ilvl="0" w:tplc="0409000F">
      <w:start w:val="1"/>
      <w:numFmt w:val="decimal"/>
      <w:lvlText w:val="%1."/>
      <w:lvlJc w:val="left"/>
      <w:pPr>
        <w:ind w:left="704" w:hanging="420"/>
      </w:pPr>
    </w:lvl>
    <w:lvl w:ilvl="1" w:tplc="48090019">
      <w:start w:val="1"/>
      <w:numFmt w:val="decimal"/>
      <w:lvlText w:val="%2."/>
      <w:lvlJc w:val="left"/>
      <w:pPr>
        <w:tabs>
          <w:tab w:val="num" w:pos="1440"/>
        </w:tabs>
        <w:ind w:left="1440" w:hanging="360"/>
      </w:pPr>
      <w:rPr>
        <w:rFonts w:cs="Times New Roman"/>
      </w:rPr>
    </w:lvl>
    <w:lvl w:ilvl="2" w:tplc="4809001B">
      <w:start w:val="1"/>
      <w:numFmt w:val="decimal"/>
      <w:lvlText w:val="%3."/>
      <w:lvlJc w:val="left"/>
      <w:pPr>
        <w:tabs>
          <w:tab w:val="num" w:pos="2160"/>
        </w:tabs>
        <w:ind w:left="2160" w:hanging="36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decimal"/>
      <w:lvlText w:val="%5."/>
      <w:lvlJc w:val="left"/>
      <w:pPr>
        <w:tabs>
          <w:tab w:val="num" w:pos="3600"/>
        </w:tabs>
        <w:ind w:left="3600" w:hanging="360"/>
      </w:pPr>
      <w:rPr>
        <w:rFonts w:cs="Times New Roman"/>
      </w:rPr>
    </w:lvl>
    <w:lvl w:ilvl="5" w:tplc="4809001B">
      <w:start w:val="1"/>
      <w:numFmt w:val="decimal"/>
      <w:lvlText w:val="%6."/>
      <w:lvlJc w:val="left"/>
      <w:pPr>
        <w:tabs>
          <w:tab w:val="num" w:pos="4320"/>
        </w:tabs>
        <w:ind w:left="4320" w:hanging="36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decimal"/>
      <w:lvlText w:val="%8."/>
      <w:lvlJc w:val="left"/>
      <w:pPr>
        <w:tabs>
          <w:tab w:val="num" w:pos="5760"/>
        </w:tabs>
        <w:ind w:left="5760" w:hanging="360"/>
      </w:pPr>
      <w:rPr>
        <w:rFonts w:cs="Times New Roman"/>
      </w:rPr>
    </w:lvl>
    <w:lvl w:ilvl="8" w:tplc="4809001B">
      <w:start w:val="1"/>
      <w:numFmt w:val="decimal"/>
      <w:lvlText w:val="%9."/>
      <w:lvlJc w:val="left"/>
      <w:pPr>
        <w:tabs>
          <w:tab w:val="num" w:pos="6480"/>
        </w:tabs>
        <w:ind w:left="6480" w:hanging="360"/>
      </w:pPr>
      <w:rPr>
        <w:rFonts w:cs="Times New Roman"/>
      </w:rPr>
    </w:lvl>
  </w:abstractNum>
  <w:abstractNum w:abstractNumId="5">
    <w:nsid w:val="51E868F4"/>
    <w:multiLevelType w:val="hybridMultilevel"/>
    <w:tmpl w:val="B6EACB8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561C3A13"/>
    <w:multiLevelType w:val="hybridMultilevel"/>
    <w:tmpl w:val="199CF31E"/>
    <w:lvl w:ilvl="0" w:tplc="7F9CEE42">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5FA15EE2"/>
    <w:multiLevelType w:val="hybridMultilevel"/>
    <w:tmpl w:val="A75C0A68"/>
    <w:lvl w:ilvl="0" w:tplc="78D87174">
      <w:start w:val="1"/>
      <w:numFmt w:val="lowerLetter"/>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E5279A"/>
    <w:multiLevelType w:val="hybridMultilevel"/>
    <w:tmpl w:val="446423C2"/>
    <w:lvl w:ilvl="0" w:tplc="0409000F">
      <w:start w:val="1"/>
      <w:numFmt w:val="decimal"/>
      <w:lvlText w:val="%1."/>
      <w:lvlJc w:val="left"/>
      <w:pPr>
        <w:ind w:left="2160" w:hanging="360"/>
      </w:pPr>
      <w:rPr>
        <w:rFonts w:cs="Times New Roman"/>
      </w:rPr>
    </w:lvl>
    <w:lvl w:ilvl="1" w:tplc="04090001">
      <w:start w:val="1"/>
      <w:numFmt w:val="bullet"/>
      <w:lvlText w:val=""/>
      <w:lvlJc w:val="left"/>
      <w:pPr>
        <w:tabs>
          <w:tab w:val="num" w:pos="2880"/>
        </w:tabs>
        <w:ind w:left="2880" w:hanging="360"/>
      </w:pPr>
      <w:rPr>
        <w:rFonts w:ascii="Symbol" w:hAnsi="Symbol" w:hint="default"/>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9">
    <w:nsid w:val="62E665AD"/>
    <w:multiLevelType w:val="hybridMultilevel"/>
    <w:tmpl w:val="D674B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2672EB"/>
    <w:multiLevelType w:val="hybridMultilevel"/>
    <w:tmpl w:val="1BA271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C1F0005"/>
    <w:multiLevelType w:val="hybridMultilevel"/>
    <w:tmpl w:val="23D40656"/>
    <w:lvl w:ilvl="0" w:tplc="707235C4">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
  </w:num>
  <w:num w:numId="2">
    <w:abstractNumId w:val="11"/>
  </w:num>
  <w:num w:numId="3">
    <w:abstractNumId w:val="7"/>
  </w:num>
  <w:num w:numId="4">
    <w:abstractNumId w:val="8"/>
  </w:num>
  <w:num w:numId="5">
    <w:abstractNumId w:val="0"/>
  </w:num>
  <w:num w:numId="6">
    <w:abstractNumId w:val="4"/>
  </w:num>
  <w:num w:numId="7">
    <w:abstractNumId w:val="3"/>
  </w:num>
  <w:num w:numId="8">
    <w:abstractNumId w:val="5"/>
  </w:num>
  <w:num w:numId="9">
    <w:abstractNumId w:val="6"/>
  </w:num>
  <w:num w:numId="10">
    <w:abstractNumId w:val="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A6FF6"/>
    <w:rsid w:val="00021A65"/>
    <w:rsid w:val="000232CE"/>
    <w:rsid w:val="00050F7C"/>
    <w:rsid w:val="0009195E"/>
    <w:rsid w:val="000B1A24"/>
    <w:rsid w:val="000C0267"/>
    <w:rsid w:val="000C7245"/>
    <w:rsid w:val="000E51E4"/>
    <w:rsid w:val="00152FF1"/>
    <w:rsid w:val="00181CBC"/>
    <w:rsid w:val="0018319C"/>
    <w:rsid w:val="001A510C"/>
    <w:rsid w:val="001C762C"/>
    <w:rsid w:val="001F7128"/>
    <w:rsid w:val="00223742"/>
    <w:rsid w:val="00252E99"/>
    <w:rsid w:val="00262D6B"/>
    <w:rsid w:val="00281CD3"/>
    <w:rsid w:val="002A4CA4"/>
    <w:rsid w:val="002C1E06"/>
    <w:rsid w:val="003133E3"/>
    <w:rsid w:val="00386299"/>
    <w:rsid w:val="004313A2"/>
    <w:rsid w:val="00447AEC"/>
    <w:rsid w:val="00472FDB"/>
    <w:rsid w:val="004F21FC"/>
    <w:rsid w:val="00506C97"/>
    <w:rsid w:val="00520560"/>
    <w:rsid w:val="00585FB4"/>
    <w:rsid w:val="005B1115"/>
    <w:rsid w:val="005F34F9"/>
    <w:rsid w:val="00622779"/>
    <w:rsid w:val="00660913"/>
    <w:rsid w:val="006C4D0F"/>
    <w:rsid w:val="006C4E69"/>
    <w:rsid w:val="00732A6C"/>
    <w:rsid w:val="00755624"/>
    <w:rsid w:val="007A7705"/>
    <w:rsid w:val="007C213B"/>
    <w:rsid w:val="0088242D"/>
    <w:rsid w:val="00905241"/>
    <w:rsid w:val="0095209B"/>
    <w:rsid w:val="009B29FB"/>
    <w:rsid w:val="009C3732"/>
    <w:rsid w:val="009D0660"/>
    <w:rsid w:val="00A16B36"/>
    <w:rsid w:val="00A760F6"/>
    <w:rsid w:val="00AE7173"/>
    <w:rsid w:val="00B62AE0"/>
    <w:rsid w:val="00B63776"/>
    <w:rsid w:val="00B84017"/>
    <w:rsid w:val="00B94EBA"/>
    <w:rsid w:val="00C37EB8"/>
    <w:rsid w:val="00C4675C"/>
    <w:rsid w:val="00C870C0"/>
    <w:rsid w:val="00CA6FF6"/>
    <w:rsid w:val="00CE4B74"/>
    <w:rsid w:val="00D12F06"/>
    <w:rsid w:val="00D3589D"/>
    <w:rsid w:val="00D4041E"/>
    <w:rsid w:val="00D53F1F"/>
    <w:rsid w:val="00DD0F61"/>
    <w:rsid w:val="00DF1B48"/>
    <w:rsid w:val="00DF5023"/>
    <w:rsid w:val="00E04372"/>
    <w:rsid w:val="00E246F9"/>
    <w:rsid w:val="00E34A2C"/>
    <w:rsid w:val="00E44F2B"/>
    <w:rsid w:val="00E6705A"/>
    <w:rsid w:val="00E76D0C"/>
    <w:rsid w:val="00E923BC"/>
    <w:rsid w:val="00EC77B1"/>
    <w:rsid w:val="00EE24CB"/>
    <w:rsid w:val="00F00EE0"/>
    <w:rsid w:val="00F076EB"/>
    <w:rsid w:val="00F242B6"/>
    <w:rsid w:val="00F576B6"/>
    <w:rsid w:val="00F728F2"/>
    <w:rsid w:val="00F76E0C"/>
    <w:rsid w:val="00FB5389"/>
    <w:rsid w:val="00FD37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D9C3B8D-9CD1-46FF-9993-75E18679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C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A6FF6"/>
    <w:pPr>
      <w:tabs>
        <w:tab w:val="center" w:pos="4680"/>
        <w:tab w:val="right" w:pos="9360"/>
      </w:tabs>
      <w:spacing w:after="0" w:line="240" w:lineRule="auto"/>
    </w:pPr>
    <w:rPr>
      <w:rFonts w:ascii="Calibri" w:eastAsia="Calibri" w:hAnsi="Calibri" w:cs="Times New Roman"/>
      <w:lang w:val="id-ID"/>
    </w:rPr>
  </w:style>
  <w:style w:type="character" w:customStyle="1" w:styleId="HeaderChar">
    <w:name w:val="Header Char"/>
    <w:basedOn w:val="DefaultParagraphFont"/>
    <w:link w:val="Header"/>
    <w:uiPriority w:val="99"/>
    <w:semiHidden/>
    <w:rsid w:val="00CA6FF6"/>
    <w:rPr>
      <w:rFonts w:ascii="Calibri" w:eastAsia="Calibri" w:hAnsi="Calibri" w:cs="Times New Roman"/>
      <w:lang w:val="id-ID"/>
    </w:rPr>
  </w:style>
  <w:style w:type="paragraph" w:styleId="Footer">
    <w:name w:val="footer"/>
    <w:basedOn w:val="Normal"/>
    <w:link w:val="FooterChar"/>
    <w:uiPriority w:val="99"/>
    <w:unhideWhenUsed/>
    <w:rsid w:val="00CA6FF6"/>
    <w:pPr>
      <w:tabs>
        <w:tab w:val="center" w:pos="4680"/>
        <w:tab w:val="right" w:pos="9360"/>
      </w:tabs>
      <w:spacing w:after="0" w:line="240" w:lineRule="auto"/>
    </w:pPr>
    <w:rPr>
      <w:rFonts w:ascii="Calibri" w:eastAsia="Calibri" w:hAnsi="Calibri" w:cs="Times New Roman"/>
      <w:lang w:val="id-ID"/>
    </w:rPr>
  </w:style>
  <w:style w:type="character" w:customStyle="1" w:styleId="FooterChar">
    <w:name w:val="Footer Char"/>
    <w:basedOn w:val="DefaultParagraphFont"/>
    <w:link w:val="Footer"/>
    <w:uiPriority w:val="99"/>
    <w:rsid w:val="00CA6FF6"/>
    <w:rPr>
      <w:rFonts w:ascii="Calibri" w:eastAsia="Calibri" w:hAnsi="Calibri" w:cs="Times New Roman"/>
      <w:lang w:val="id-ID"/>
    </w:rPr>
  </w:style>
  <w:style w:type="paragraph" w:styleId="ListParagraph">
    <w:name w:val="List Paragraph"/>
    <w:basedOn w:val="Normal"/>
    <w:uiPriority w:val="34"/>
    <w:qFormat/>
    <w:rsid w:val="00CA6FF6"/>
    <w:pPr>
      <w:spacing w:after="160" w:line="259" w:lineRule="auto"/>
      <w:ind w:left="720"/>
      <w:contextualSpacing/>
    </w:pPr>
    <w:rPr>
      <w:rFonts w:ascii="Calibri" w:eastAsia="Calibri" w:hAnsi="Calibri" w:cs="Times New Roman"/>
    </w:rPr>
  </w:style>
  <w:style w:type="paragraph" w:styleId="PlainText">
    <w:name w:val="Plain Text"/>
    <w:basedOn w:val="Normal"/>
    <w:link w:val="PlainTextChar"/>
    <w:uiPriority w:val="99"/>
    <w:unhideWhenUsed/>
    <w:rsid w:val="00CA6FF6"/>
    <w:pPr>
      <w:spacing w:after="0" w:line="240" w:lineRule="auto"/>
      <w:jc w:val="center"/>
    </w:pPr>
    <w:rPr>
      <w:rFonts w:ascii="Consolas" w:eastAsia="Calibri" w:hAnsi="Consolas" w:cs="Times New Roman"/>
      <w:sz w:val="21"/>
      <w:szCs w:val="21"/>
      <w:lang w:val="id-ID" w:bidi="en-US"/>
    </w:rPr>
  </w:style>
  <w:style w:type="character" w:customStyle="1" w:styleId="PlainTextChar">
    <w:name w:val="Plain Text Char"/>
    <w:basedOn w:val="DefaultParagraphFont"/>
    <w:link w:val="PlainText"/>
    <w:uiPriority w:val="99"/>
    <w:rsid w:val="00CA6FF6"/>
    <w:rPr>
      <w:rFonts w:ascii="Consolas" w:eastAsia="Calibri" w:hAnsi="Consolas" w:cs="Times New Roman"/>
      <w:sz w:val="21"/>
      <w:szCs w:val="21"/>
      <w:lang w:val="id-ID" w:bidi="en-US"/>
    </w:rPr>
  </w:style>
  <w:style w:type="paragraph" w:customStyle="1" w:styleId="Default">
    <w:name w:val="Default"/>
    <w:rsid w:val="00CA6FF6"/>
    <w:pPr>
      <w:autoSpaceDE w:val="0"/>
      <w:autoSpaceDN w:val="0"/>
      <w:adjustRightInd w:val="0"/>
      <w:spacing w:after="0" w:line="240" w:lineRule="auto"/>
    </w:pPr>
    <w:rPr>
      <w:rFonts w:ascii="Bookman Old Style" w:eastAsia="Calibri" w:hAnsi="Bookman Old Style" w:cs="Bookman Old Style"/>
      <w:color w:val="000000"/>
      <w:sz w:val="24"/>
      <w:szCs w:val="24"/>
    </w:rPr>
  </w:style>
  <w:style w:type="paragraph" w:styleId="BalloonText">
    <w:name w:val="Balloon Text"/>
    <w:basedOn w:val="Normal"/>
    <w:link w:val="BalloonTextChar"/>
    <w:uiPriority w:val="99"/>
    <w:semiHidden/>
    <w:unhideWhenUsed/>
    <w:rsid w:val="00CA6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FF6"/>
    <w:rPr>
      <w:rFonts w:ascii="Tahoma" w:hAnsi="Tahoma" w:cs="Tahoma"/>
      <w:sz w:val="16"/>
      <w:szCs w:val="16"/>
    </w:rPr>
  </w:style>
  <w:style w:type="paragraph" w:styleId="BodyText">
    <w:name w:val="Body Text"/>
    <w:basedOn w:val="Normal"/>
    <w:link w:val="BodyTextChar"/>
    <w:rsid w:val="00F242B6"/>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F242B6"/>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3358">
      <w:bodyDiv w:val="1"/>
      <w:marLeft w:val="0"/>
      <w:marRight w:val="0"/>
      <w:marTop w:val="0"/>
      <w:marBottom w:val="0"/>
      <w:divBdr>
        <w:top w:val="none" w:sz="0" w:space="0" w:color="auto"/>
        <w:left w:val="none" w:sz="0" w:space="0" w:color="auto"/>
        <w:bottom w:val="none" w:sz="0" w:space="0" w:color="auto"/>
        <w:right w:val="none" w:sz="0" w:space="0" w:color="auto"/>
      </w:divBdr>
    </w:div>
    <w:div w:id="222719637">
      <w:bodyDiv w:val="1"/>
      <w:marLeft w:val="0"/>
      <w:marRight w:val="0"/>
      <w:marTop w:val="0"/>
      <w:marBottom w:val="0"/>
      <w:divBdr>
        <w:top w:val="none" w:sz="0" w:space="0" w:color="auto"/>
        <w:left w:val="none" w:sz="0" w:space="0" w:color="auto"/>
        <w:bottom w:val="none" w:sz="0" w:space="0" w:color="auto"/>
        <w:right w:val="none" w:sz="0" w:space="0" w:color="auto"/>
      </w:divBdr>
    </w:div>
    <w:div w:id="297498416">
      <w:bodyDiv w:val="1"/>
      <w:marLeft w:val="0"/>
      <w:marRight w:val="0"/>
      <w:marTop w:val="0"/>
      <w:marBottom w:val="0"/>
      <w:divBdr>
        <w:top w:val="none" w:sz="0" w:space="0" w:color="auto"/>
        <w:left w:val="none" w:sz="0" w:space="0" w:color="auto"/>
        <w:bottom w:val="none" w:sz="0" w:space="0" w:color="auto"/>
        <w:right w:val="none" w:sz="0" w:space="0" w:color="auto"/>
      </w:divBdr>
    </w:div>
    <w:div w:id="114735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06662-5A05-4B4B-835D-96225DC4F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1032</Words>
  <Characters>6659</Characters>
  <Application>Microsoft Office Word</Application>
  <DocSecurity>0</DocSecurity>
  <Lines>289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 Sultan Agung</dc:creator>
  <cp:keywords/>
  <dc:description/>
  <cp:lastModifiedBy>KaSIMRS</cp:lastModifiedBy>
  <cp:revision>42</cp:revision>
  <cp:lastPrinted>2018-10-04T05:24:00Z</cp:lastPrinted>
  <dcterms:created xsi:type="dcterms:W3CDTF">2017-05-23T03:53:00Z</dcterms:created>
  <dcterms:modified xsi:type="dcterms:W3CDTF">2018-10-17T03:48:00Z</dcterms:modified>
</cp:coreProperties>
</file>